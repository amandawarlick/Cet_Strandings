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14780F" w14:textId="1E8A3DBF" w:rsidR="00E71BB5" w:rsidRPr="00020240" w:rsidRDefault="00BE4C51" w:rsidP="00942E9E">
      <w:pPr>
        <w:pStyle w:val="NoSpacing"/>
        <w:spacing w:line="480" w:lineRule="auto"/>
        <w:jc w:val="center"/>
        <w:rPr>
          <w:rFonts w:ascii="Times New Roman" w:hAnsi="Times New Roman" w:cs="Times New Roman"/>
        </w:rPr>
      </w:pPr>
      <w:r w:rsidRPr="00020240">
        <w:rPr>
          <w:rFonts w:ascii="Times New Roman" w:hAnsi="Times New Roman" w:cs="Times New Roman"/>
        </w:rPr>
        <w:t xml:space="preserve">Cetacean </w:t>
      </w:r>
      <w:r w:rsidR="009A65EE" w:rsidRPr="00020240">
        <w:rPr>
          <w:rFonts w:ascii="Times New Roman" w:hAnsi="Times New Roman" w:cs="Times New Roman"/>
        </w:rPr>
        <w:t>s</w:t>
      </w:r>
      <w:r w:rsidRPr="00020240">
        <w:rPr>
          <w:rFonts w:ascii="Times New Roman" w:hAnsi="Times New Roman" w:cs="Times New Roman"/>
        </w:rPr>
        <w:t xml:space="preserve">trandings </w:t>
      </w:r>
      <w:r w:rsidR="002C46F1" w:rsidRPr="00020240">
        <w:rPr>
          <w:rFonts w:ascii="Times New Roman" w:hAnsi="Times New Roman" w:cs="Times New Roman"/>
        </w:rPr>
        <w:t xml:space="preserve">in the </w:t>
      </w:r>
      <w:r w:rsidR="009A65EE" w:rsidRPr="00020240">
        <w:rPr>
          <w:rFonts w:ascii="Times New Roman" w:hAnsi="Times New Roman" w:cs="Times New Roman"/>
        </w:rPr>
        <w:t xml:space="preserve">US </w:t>
      </w:r>
      <w:r w:rsidR="002C46F1" w:rsidRPr="00020240">
        <w:rPr>
          <w:rFonts w:ascii="Times New Roman" w:hAnsi="Times New Roman" w:cs="Times New Roman"/>
        </w:rPr>
        <w:t>Pacific Northwest</w:t>
      </w:r>
      <w:r w:rsidR="009A65EE" w:rsidRPr="00020240">
        <w:rPr>
          <w:rFonts w:ascii="Times New Roman" w:hAnsi="Times New Roman" w:cs="Times New Roman"/>
        </w:rPr>
        <w:t xml:space="preserve"> – changes in species</w:t>
      </w:r>
      <w:r w:rsidR="00111D24" w:rsidRPr="00020240">
        <w:rPr>
          <w:rFonts w:ascii="Times New Roman" w:hAnsi="Times New Roman" w:cs="Times New Roman"/>
        </w:rPr>
        <w:t xml:space="preserve"> and seasonal trends </w:t>
      </w:r>
      <w:r w:rsidR="007A7294">
        <w:rPr>
          <w:rFonts w:ascii="Times New Roman" w:hAnsi="Times New Roman" w:cs="Times New Roman"/>
        </w:rPr>
        <w:t>reveal potential</w:t>
      </w:r>
      <w:r w:rsidR="00F21754">
        <w:rPr>
          <w:rFonts w:ascii="Times New Roman" w:hAnsi="Times New Roman" w:cs="Times New Roman"/>
        </w:rPr>
        <w:t xml:space="preserve"> </w:t>
      </w:r>
      <w:r w:rsidR="00111D24" w:rsidRPr="00020240">
        <w:rPr>
          <w:rFonts w:ascii="Times New Roman" w:hAnsi="Times New Roman" w:cs="Times New Roman"/>
        </w:rPr>
        <w:t>link</w:t>
      </w:r>
      <w:r w:rsidR="00F21754">
        <w:rPr>
          <w:rFonts w:ascii="Times New Roman" w:hAnsi="Times New Roman" w:cs="Times New Roman"/>
        </w:rPr>
        <w:t>ages</w:t>
      </w:r>
      <w:r w:rsidR="00111D24" w:rsidRPr="00020240">
        <w:rPr>
          <w:rFonts w:ascii="Times New Roman" w:hAnsi="Times New Roman" w:cs="Times New Roman"/>
        </w:rPr>
        <w:t xml:space="preserve"> to</w:t>
      </w:r>
      <w:r w:rsidR="00F21754">
        <w:rPr>
          <w:rFonts w:ascii="Times New Roman" w:hAnsi="Times New Roman" w:cs="Times New Roman"/>
        </w:rPr>
        <w:t xml:space="preserve"> climatic variability.</w:t>
      </w:r>
    </w:p>
    <w:p w14:paraId="5C4EDB19" w14:textId="77777777" w:rsidR="00BE4C51" w:rsidRPr="00BE4C51" w:rsidRDefault="00BE4C51" w:rsidP="00942E9E">
      <w:pPr>
        <w:pStyle w:val="NoSpacing"/>
        <w:spacing w:line="480" w:lineRule="auto"/>
        <w:rPr>
          <w:rFonts w:ascii="Times New Roman" w:hAnsi="Times New Roman" w:cs="Times New Roman"/>
        </w:rPr>
      </w:pPr>
    </w:p>
    <w:p w14:paraId="58382D77" w14:textId="77777777" w:rsidR="00BE4C51" w:rsidRPr="00111D24" w:rsidRDefault="00BE4C51" w:rsidP="00942E9E">
      <w:pPr>
        <w:pStyle w:val="NoSpacing"/>
        <w:spacing w:line="480" w:lineRule="auto"/>
        <w:rPr>
          <w:rFonts w:ascii="Times New Roman" w:hAnsi="Times New Roman" w:cs="Times New Roman"/>
          <w:b/>
        </w:rPr>
      </w:pPr>
      <w:r w:rsidRPr="00111D24">
        <w:rPr>
          <w:rFonts w:ascii="Times New Roman" w:hAnsi="Times New Roman" w:cs="Times New Roman"/>
          <w:b/>
        </w:rPr>
        <w:t>Introduction</w:t>
      </w:r>
    </w:p>
    <w:p w14:paraId="45D56923" w14:textId="52B59972" w:rsidR="00111D24" w:rsidRDefault="00130DC3" w:rsidP="00914D20">
      <w:pPr>
        <w:pStyle w:val="NoSpacing"/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</w:t>
      </w:r>
      <w:r w:rsidR="00942E9E">
        <w:rPr>
          <w:rFonts w:ascii="Times New Roman" w:hAnsi="Times New Roman" w:cs="Times New Roman"/>
        </w:rPr>
        <w:t xml:space="preserve"> the past several decades, marine mammal s</w:t>
      </w:r>
      <w:r w:rsidR="00111D24">
        <w:rPr>
          <w:rFonts w:ascii="Times New Roman" w:hAnsi="Times New Roman" w:cs="Times New Roman"/>
        </w:rPr>
        <w:t>tranding</w:t>
      </w:r>
      <w:r w:rsidR="00942E9E">
        <w:rPr>
          <w:rFonts w:ascii="Times New Roman" w:hAnsi="Times New Roman" w:cs="Times New Roman"/>
        </w:rPr>
        <w:t xml:space="preserve"> records</w:t>
      </w:r>
      <w:r w:rsidR="00111D24">
        <w:rPr>
          <w:rFonts w:ascii="Times New Roman" w:hAnsi="Times New Roman" w:cs="Times New Roman"/>
        </w:rPr>
        <w:t xml:space="preserve"> have been used as </w:t>
      </w:r>
      <w:r w:rsidR="00020240">
        <w:rPr>
          <w:rFonts w:ascii="Times New Roman" w:hAnsi="Times New Roman" w:cs="Times New Roman"/>
        </w:rPr>
        <w:t>an</w:t>
      </w:r>
      <w:r w:rsidR="00111D24">
        <w:rPr>
          <w:rFonts w:ascii="Times New Roman" w:hAnsi="Times New Roman" w:cs="Times New Roman"/>
        </w:rPr>
        <w:t xml:space="preserve"> indicator of ocean and cetacean health (Gulland and Hall 2007; </w:t>
      </w:r>
      <w:r w:rsidR="00020240">
        <w:rPr>
          <w:rFonts w:ascii="Times New Roman" w:hAnsi="Times New Roman" w:cs="Times New Roman"/>
        </w:rPr>
        <w:t xml:space="preserve">Bogomolni et al. 2010; </w:t>
      </w:r>
      <w:r w:rsidR="00111D24">
        <w:rPr>
          <w:rFonts w:ascii="Times New Roman" w:hAnsi="Times New Roman" w:cs="Times New Roman"/>
        </w:rPr>
        <w:t>Bossart 2011</w:t>
      </w:r>
      <w:r w:rsidR="008776C0">
        <w:rPr>
          <w:rFonts w:ascii="Times New Roman" w:hAnsi="Times New Roman" w:cs="Times New Roman"/>
        </w:rPr>
        <w:t>)</w:t>
      </w:r>
      <w:ins w:id="0" w:author="Microsoft Office User" w:date="2018-08-10T14:35:00Z">
        <w:r w:rsidR="00225691">
          <w:rPr>
            <w:rFonts w:ascii="Times New Roman" w:hAnsi="Times New Roman" w:cs="Times New Roman"/>
          </w:rPr>
          <w:t>. Examining where, when, and how often marine mammals strand</w:t>
        </w:r>
        <w:r w:rsidR="000B305B">
          <w:rPr>
            <w:rFonts w:ascii="Times New Roman" w:hAnsi="Times New Roman" w:cs="Times New Roman"/>
          </w:rPr>
          <w:t xml:space="preserve"> can provide insight into ecologica</w:t>
        </w:r>
        <w:r w:rsidR="00C9576D">
          <w:rPr>
            <w:rFonts w:ascii="Times New Roman" w:hAnsi="Times New Roman" w:cs="Times New Roman"/>
          </w:rPr>
          <w:t>l behaviors, reproductive success</w:t>
        </w:r>
        <w:r w:rsidR="000B305B">
          <w:rPr>
            <w:rFonts w:ascii="Times New Roman" w:hAnsi="Times New Roman" w:cs="Times New Roman"/>
          </w:rPr>
          <w:t>,</w:t>
        </w:r>
      </w:ins>
      <w:del w:id="1" w:author="Microsoft Office User" w:date="2018-08-10T14:35:00Z">
        <w:r w:rsidR="008776C0" w:rsidDel="00225691">
          <w:rPr>
            <w:rFonts w:ascii="Times New Roman" w:hAnsi="Times New Roman" w:cs="Times New Roman"/>
          </w:rPr>
          <w:delText>,</w:delText>
        </w:r>
      </w:del>
      <w:del w:id="2" w:author="Microsoft Office User" w:date="2018-08-10T14:36:00Z">
        <w:r w:rsidR="008776C0" w:rsidDel="000B305B">
          <w:rPr>
            <w:rFonts w:ascii="Times New Roman" w:hAnsi="Times New Roman" w:cs="Times New Roman"/>
          </w:rPr>
          <w:delText xml:space="preserve"> </w:delText>
        </w:r>
        <w:r w:rsidDel="000B305B">
          <w:rPr>
            <w:rFonts w:ascii="Times New Roman" w:hAnsi="Times New Roman" w:cs="Times New Roman"/>
          </w:rPr>
          <w:delText>and to understand</w:delText>
        </w:r>
        <w:r w:rsidR="008776C0" w:rsidDel="000B305B">
          <w:rPr>
            <w:rFonts w:ascii="Times New Roman" w:hAnsi="Times New Roman" w:cs="Times New Roman"/>
          </w:rPr>
          <w:delText xml:space="preserve"> the ecology</w:delText>
        </w:r>
        <w:r w:rsidR="00BF2229" w:rsidDel="000B305B">
          <w:rPr>
            <w:rFonts w:ascii="Times New Roman" w:hAnsi="Times New Roman" w:cs="Times New Roman"/>
          </w:rPr>
          <w:delText xml:space="preserve"> </w:delText>
        </w:r>
        <w:r w:rsidR="008776C0" w:rsidDel="000B305B">
          <w:rPr>
            <w:rFonts w:ascii="Times New Roman" w:hAnsi="Times New Roman" w:cs="Times New Roman"/>
          </w:rPr>
          <w:delText>of cetaceans</w:delText>
        </w:r>
      </w:del>
      <w:r w:rsidR="00942E9E">
        <w:rPr>
          <w:rFonts w:ascii="Times New Roman" w:hAnsi="Times New Roman" w:cs="Times New Roman"/>
        </w:rPr>
        <w:t xml:space="preserve"> (</w:t>
      </w:r>
      <w:r w:rsidR="00BF2229">
        <w:rPr>
          <w:rFonts w:ascii="Times New Roman" w:hAnsi="Times New Roman" w:cs="Times New Roman"/>
        </w:rPr>
        <w:t xml:space="preserve">Norman et al. 2004; </w:t>
      </w:r>
      <w:r w:rsidR="00942E9E">
        <w:rPr>
          <w:rFonts w:ascii="Times New Roman" w:hAnsi="Times New Roman" w:cs="Times New Roman"/>
        </w:rPr>
        <w:t xml:space="preserve">Pikesley et al. 2011), </w:t>
      </w:r>
      <w:ins w:id="3" w:author="Microsoft Office User" w:date="2018-08-10T14:46:00Z">
        <w:r w:rsidR="00C9576D">
          <w:rPr>
            <w:rFonts w:ascii="Times New Roman" w:hAnsi="Times New Roman" w:cs="Times New Roman"/>
          </w:rPr>
          <w:t xml:space="preserve">the impacts of human activities (Warlick et al. 2018), </w:t>
        </w:r>
      </w:ins>
      <w:ins w:id="4" w:author="Microsoft Office User" w:date="2018-08-10T14:48:00Z">
        <w:r w:rsidR="00C9576D">
          <w:rPr>
            <w:rFonts w:ascii="Times New Roman" w:hAnsi="Times New Roman" w:cs="Times New Roman"/>
          </w:rPr>
          <w:t>and</w:t>
        </w:r>
      </w:ins>
      <w:del w:id="5" w:author="Microsoft Office User" w:date="2018-08-10T14:48:00Z">
        <w:r w:rsidR="00942E9E" w:rsidDel="00C9576D">
          <w:rPr>
            <w:rFonts w:ascii="Times New Roman" w:hAnsi="Times New Roman" w:cs="Times New Roman"/>
          </w:rPr>
          <w:delText>as well as</w:delText>
        </w:r>
      </w:del>
      <w:r w:rsidR="00E17609">
        <w:rPr>
          <w:rFonts w:ascii="Times New Roman" w:hAnsi="Times New Roman" w:cs="Times New Roman"/>
        </w:rPr>
        <w:t xml:space="preserve"> </w:t>
      </w:r>
      <w:del w:id="6" w:author="Microsoft Office User" w:date="2018-08-10T14:53:00Z">
        <w:r w:rsidR="00E17609" w:rsidDel="00C9576D">
          <w:rPr>
            <w:rFonts w:ascii="Times New Roman" w:hAnsi="Times New Roman" w:cs="Times New Roman"/>
          </w:rPr>
          <w:delText xml:space="preserve">the influence of </w:delText>
        </w:r>
      </w:del>
      <w:del w:id="7" w:author="Microsoft Office User" w:date="2018-08-10T14:38:00Z">
        <w:r w:rsidR="00E17609" w:rsidDel="000B305B">
          <w:rPr>
            <w:rFonts w:ascii="Times New Roman" w:hAnsi="Times New Roman" w:cs="Times New Roman"/>
          </w:rPr>
          <w:delText>climate</w:delText>
        </w:r>
      </w:del>
      <w:del w:id="8" w:author="Microsoft Office User" w:date="2018-08-10T14:53:00Z">
        <w:r w:rsidR="00E17609" w:rsidDel="00C9576D">
          <w:rPr>
            <w:rFonts w:ascii="Times New Roman" w:hAnsi="Times New Roman" w:cs="Times New Roman"/>
          </w:rPr>
          <w:delText xml:space="preserve"> </w:delText>
        </w:r>
      </w:del>
      <w:del w:id="9" w:author="Microsoft Office User" w:date="2018-08-09T13:11:00Z">
        <w:r w:rsidR="00E17609" w:rsidDel="0095577F">
          <w:rPr>
            <w:rFonts w:ascii="Times New Roman" w:hAnsi="Times New Roman" w:cs="Times New Roman"/>
          </w:rPr>
          <w:delText>change</w:delText>
        </w:r>
      </w:del>
      <w:del w:id="10" w:author="Microsoft Office User" w:date="2018-08-10T14:53:00Z">
        <w:r w:rsidR="00E17609" w:rsidDel="00C9576D">
          <w:rPr>
            <w:rFonts w:ascii="Times New Roman" w:hAnsi="Times New Roman" w:cs="Times New Roman"/>
          </w:rPr>
          <w:delText xml:space="preserve"> </w:delText>
        </w:r>
        <w:r w:rsidR="00942E9E" w:rsidDel="00C9576D">
          <w:rPr>
            <w:rFonts w:ascii="Times New Roman" w:hAnsi="Times New Roman" w:cs="Times New Roman"/>
          </w:rPr>
          <w:delText xml:space="preserve">on </w:delText>
        </w:r>
      </w:del>
      <w:ins w:id="11" w:author="Microsoft Office User" w:date="2018-08-10T14:39:00Z">
        <w:r w:rsidR="000B305B">
          <w:rPr>
            <w:rFonts w:ascii="Times New Roman" w:hAnsi="Times New Roman" w:cs="Times New Roman"/>
          </w:rPr>
          <w:t xml:space="preserve">species </w:t>
        </w:r>
      </w:ins>
      <w:del w:id="12" w:author="Microsoft Office User" w:date="2018-08-10T14:38:00Z">
        <w:r w:rsidR="00942E9E" w:rsidDel="000B305B">
          <w:rPr>
            <w:rFonts w:ascii="Times New Roman" w:hAnsi="Times New Roman" w:cs="Times New Roman"/>
          </w:rPr>
          <w:delText xml:space="preserve">their </w:delText>
        </w:r>
      </w:del>
      <w:r w:rsidR="00942E9E">
        <w:rPr>
          <w:rFonts w:ascii="Times New Roman" w:hAnsi="Times New Roman" w:cs="Times New Roman"/>
        </w:rPr>
        <w:t>distribution</w:t>
      </w:r>
      <w:ins w:id="13" w:author="Microsoft Office User" w:date="2018-08-10T14:39:00Z">
        <w:r w:rsidR="000B305B">
          <w:rPr>
            <w:rFonts w:ascii="Times New Roman" w:hAnsi="Times New Roman" w:cs="Times New Roman"/>
          </w:rPr>
          <w:t>s</w:t>
        </w:r>
      </w:ins>
      <w:r w:rsidR="00942E9E">
        <w:rPr>
          <w:rFonts w:ascii="Times New Roman" w:hAnsi="Times New Roman" w:cs="Times New Roman"/>
        </w:rPr>
        <w:t xml:space="preserve"> </w:t>
      </w:r>
      <w:r w:rsidR="008776C0">
        <w:rPr>
          <w:rFonts w:ascii="Times New Roman" w:hAnsi="Times New Roman" w:cs="Times New Roman"/>
        </w:rPr>
        <w:t>(</w:t>
      </w:r>
      <w:r w:rsidR="00C77163">
        <w:rPr>
          <w:rFonts w:ascii="Times New Roman" w:hAnsi="Times New Roman" w:cs="Times New Roman"/>
        </w:rPr>
        <w:t xml:space="preserve">Evans et al. 2005; </w:t>
      </w:r>
      <w:r w:rsidR="00091A47">
        <w:rPr>
          <w:rFonts w:ascii="Times New Roman" w:hAnsi="Times New Roman" w:cs="Times New Roman"/>
        </w:rPr>
        <w:t>MacLeod et al. 20</w:t>
      </w:r>
      <w:r w:rsidR="00445214">
        <w:rPr>
          <w:rFonts w:ascii="Times New Roman" w:hAnsi="Times New Roman" w:cs="Times New Roman"/>
        </w:rPr>
        <w:t>05</w:t>
      </w:r>
      <w:r w:rsidR="00E17609">
        <w:rPr>
          <w:rFonts w:ascii="Times New Roman" w:hAnsi="Times New Roman" w:cs="Times New Roman"/>
        </w:rPr>
        <w:t xml:space="preserve">). </w:t>
      </w:r>
      <w:ins w:id="14" w:author="Microsoft Office User" w:date="2018-08-10T14:54:00Z">
        <w:r w:rsidR="00C9576D">
          <w:rPr>
            <w:rFonts w:ascii="Times New Roman" w:hAnsi="Times New Roman" w:cs="Times New Roman"/>
          </w:rPr>
          <w:t>Cetaceans are strongly influenced by changes in the marine environment via diverse and dynamic mechanisms</w:t>
        </w:r>
      </w:ins>
      <w:ins w:id="15" w:author="Microsoft Office User" w:date="2018-08-10T14:55:00Z">
        <w:r w:rsidR="00F85C43">
          <w:rPr>
            <w:rFonts w:ascii="Times New Roman" w:hAnsi="Times New Roman" w:cs="Times New Roman"/>
          </w:rPr>
          <w:t xml:space="preserve">, including changes in sea surface temperature, </w:t>
        </w:r>
      </w:ins>
      <w:ins w:id="16" w:author="Microsoft Office User" w:date="2018-08-10T14:56:00Z">
        <w:r w:rsidR="00F85C43">
          <w:rPr>
            <w:rFonts w:ascii="Times New Roman" w:hAnsi="Times New Roman" w:cs="Times New Roman"/>
          </w:rPr>
          <w:t xml:space="preserve">winds, or </w:t>
        </w:r>
      </w:ins>
      <w:ins w:id="17" w:author="Microsoft Office User" w:date="2018-08-10T14:55:00Z">
        <w:r w:rsidR="00F85C43">
          <w:rPr>
            <w:rFonts w:ascii="Times New Roman" w:hAnsi="Times New Roman" w:cs="Times New Roman"/>
          </w:rPr>
          <w:t>large-scale oceanographic oscillations</w:t>
        </w:r>
      </w:ins>
      <w:ins w:id="18" w:author="Microsoft Office User" w:date="2018-08-10T14:56:00Z">
        <w:r w:rsidR="00F85C43">
          <w:rPr>
            <w:rFonts w:ascii="Times New Roman" w:hAnsi="Times New Roman" w:cs="Times New Roman"/>
          </w:rPr>
          <w:t xml:space="preserve"> that </w:t>
        </w:r>
      </w:ins>
      <w:ins w:id="19" w:author="Microsoft Office User" w:date="2018-08-10T14:58:00Z">
        <w:r w:rsidR="00F85C43">
          <w:rPr>
            <w:rFonts w:ascii="Times New Roman" w:hAnsi="Times New Roman" w:cs="Times New Roman"/>
          </w:rPr>
          <w:t xml:space="preserve">can </w:t>
        </w:r>
      </w:ins>
      <w:ins w:id="20" w:author="Microsoft Office User" w:date="2018-08-10T14:56:00Z">
        <w:r w:rsidR="00F85C43">
          <w:rPr>
            <w:rFonts w:ascii="Times New Roman" w:hAnsi="Times New Roman" w:cs="Times New Roman"/>
          </w:rPr>
          <w:t>shift</w:t>
        </w:r>
      </w:ins>
      <w:ins w:id="21" w:author="Microsoft Office User" w:date="2018-08-10T14:58:00Z">
        <w:r w:rsidR="00F85C43">
          <w:rPr>
            <w:rFonts w:ascii="Times New Roman" w:hAnsi="Times New Roman" w:cs="Times New Roman"/>
          </w:rPr>
          <w:t xml:space="preserve"> the balance of</w:t>
        </w:r>
      </w:ins>
      <w:ins w:id="22" w:author="Microsoft Office User" w:date="2018-08-10T14:56:00Z">
        <w:r w:rsidR="00F85C43">
          <w:rPr>
            <w:rFonts w:ascii="Times New Roman" w:hAnsi="Times New Roman" w:cs="Times New Roman"/>
          </w:rPr>
          <w:t xml:space="preserve"> </w:t>
        </w:r>
      </w:ins>
      <w:ins w:id="23" w:author="Microsoft Office User" w:date="2018-08-10T14:57:00Z">
        <w:r w:rsidR="00F85C43">
          <w:rPr>
            <w:rFonts w:ascii="Times New Roman" w:hAnsi="Times New Roman" w:cs="Times New Roman"/>
          </w:rPr>
          <w:t xml:space="preserve">nutrients </w:t>
        </w:r>
      </w:ins>
      <w:ins w:id="24" w:author="Microsoft Office User" w:date="2018-08-10T14:58:00Z">
        <w:r w:rsidR="00F85C43">
          <w:rPr>
            <w:rFonts w:ascii="Times New Roman" w:hAnsi="Times New Roman" w:cs="Times New Roman"/>
          </w:rPr>
          <w:t xml:space="preserve">and prey </w:t>
        </w:r>
      </w:ins>
      <w:ins w:id="25" w:author="Microsoft Office User" w:date="2018-08-10T14:56:00Z">
        <w:r w:rsidR="00F85C43">
          <w:rPr>
            <w:rFonts w:ascii="Times New Roman" w:hAnsi="Times New Roman" w:cs="Times New Roman"/>
          </w:rPr>
          <w:t>species abundance and distribution</w:t>
        </w:r>
      </w:ins>
      <w:ins w:id="26" w:author="Microsoft Office User" w:date="2018-08-10T14:59:00Z">
        <w:r w:rsidR="00F85C43">
          <w:rPr>
            <w:rFonts w:ascii="Times New Roman" w:hAnsi="Times New Roman" w:cs="Times New Roman"/>
          </w:rPr>
          <w:t xml:space="preserve">. These </w:t>
        </w:r>
      </w:ins>
      <w:ins w:id="27" w:author="Microsoft Office User" w:date="2018-08-10T15:00:00Z">
        <w:r w:rsidR="00F85C43">
          <w:rPr>
            <w:rFonts w:ascii="Times New Roman" w:hAnsi="Times New Roman" w:cs="Times New Roman"/>
          </w:rPr>
          <w:t xml:space="preserve">small </w:t>
        </w:r>
      </w:ins>
      <w:ins w:id="28" w:author="Microsoft Office User" w:date="2018-08-10T14:59:00Z">
        <w:r w:rsidR="00F85C43">
          <w:rPr>
            <w:rFonts w:ascii="Times New Roman" w:hAnsi="Times New Roman" w:cs="Times New Roman"/>
          </w:rPr>
          <w:t xml:space="preserve">changes </w:t>
        </w:r>
      </w:ins>
      <w:ins w:id="29" w:author="Microsoft Office User" w:date="2018-08-10T15:00:00Z">
        <w:r w:rsidR="00F85C43">
          <w:rPr>
            <w:rFonts w:ascii="Times New Roman" w:hAnsi="Times New Roman" w:cs="Times New Roman"/>
          </w:rPr>
          <w:t xml:space="preserve">are </w:t>
        </w:r>
      </w:ins>
      <w:ins w:id="30" w:author="Microsoft Office User" w:date="2018-08-10T14:59:00Z">
        <w:r w:rsidR="00F85C43">
          <w:rPr>
            <w:rFonts w:ascii="Times New Roman" w:hAnsi="Times New Roman" w:cs="Times New Roman"/>
          </w:rPr>
          <w:t xml:space="preserve">often amplified </w:t>
        </w:r>
      </w:ins>
      <w:ins w:id="31" w:author="Microsoft Office User" w:date="2018-08-10T15:00:00Z">
        <w:r w:rsidR="00F85C43">
          <w:rPr>
            <w:rFonts w:ascii="Times New Roman" w:hAnsi="Times New Roman" w:cs="Times New Roman"/>
          </w:rPr>
          <w:t xml:space="preserve">up </w:t>
        </w:r>
      </w:ins>
      <w:ins w:id="32" w:author="Microsoft Office User" w:date="2018-08-10T14:59:00Z">
        <w:r w:rsidR="00F85C43">
          <w:rPr>
            <w:rFonts w:ascii="Times New Roman" w:hAnsi="Times New Roman" w:cs="Times New Roman"/>
          </w:rPr>
          <w:t>through the food web</w:t>
        </w:r>
      </w:ins>
      <w:ins w:id="33" w:author="Microsoft Office User" w:date="2018-08-10T15:02:00Z">
        <w:r w:rsidR="00F85C43">
          <w:rPr>
            <w:rFonts w:ascii="Times New Roman" w:hAnsi="Times New Roman" w:cs="Times New Roman"/>
          </w:rPr>
          <w:t xml:space="preserve"> or exacerbated by increased pollutants or algal blooms, ultimately having</w:t>
        </w:r>
      </w:ins>
      <w:ins w:id="34" w:author="Microsoft Office User" w:date="2018-08-10T14:59:00Z">
        <w:r w:rsidR="00F85C43">
          <w:rPr>
            <w:rFonts w:ascii="Times New Roman" w:hAnsi="Times New Roman" w:cs="Times New Roman"/>
          </w:rPr>
          <w:t xml:space="preserve"> noticeable effects on top predators.</w:t>
        </w:r>
      </w:ins>
      <w:ins w:id="35" w:author="Microsoft Office User" w:date="2018-08-10T14:55:00Z">
        <w:r w:rsidR="00F85C43">
          <w:rPr>
            <w:rFonts w:ascii="Times New Roman" w:hAnsi="Times New Roman" w:cs="Times New Roman"/>
          </w:rPr>
          <w:t xml:space="preserve"> </w:t>
        </w:r>
      </w:ins>
      <w:commentRangeStart w:id="36"/>
      <w:r w:rsidR="00942E9E">
        <w:rPr>
          <w:rFonts w:ascii="Times New Roman" w:hAnsi="Times New Roman" w:cs="Times New Roman"/>
        </w:rPr>
        <w:t>Monitoring c</w:t>
      </w:r>
      <w:r w:rsidR="00E17609">
        <w:rPr>
          <w:rFonts w:ascii="Times New Roman" w:hAnsi="Times New Roman" w:cs="Times New Roman"/>
        </w:rPr>
        <w:t>hanges in strandings over time provide</w:t>
      </w:r>
      <w:r w:rsidR="00942E9E">
        <w:rPr>
          <w:rFonts w:ascii="Times New Roman" w:hAnsi="Times New Roman" w:cs="Times New Roman"/>
        </w:rPr>
        <w:t>s</w:t>
      </w:r>
      <w:r w:rsidR="00E17609">
        <w:rPr>
          <w:rFonts w:ascii="Times New Roman" w:hAnsi="Times New Roman" w:cs="Times New Roman"/>
        </w:rPr>
        <w:t xml:space="preserve"> important </w:t>
      </w:r>
      <w:del w:id="37" w:author="Microsoft Office User" w:date="2018-08-09T13:02:00Z">
        <w:r w:rsidR="00942E9E" w:rsidDel="00623BA6">
          <w:rPr>
            <w:rFonts w:ascii="Times New Roman" w:hAnsi="Times New Roman" w:cs="Times New Roman"/>
          </w:rPr>
          <w:delText xml:space="preserve">updated </w:delText>
        </w:r>
      </w:del>
      <w:r w:rsidR="00E17609">
        <w:rPr>
          <w:rFonts w:ascii="Times New Roman" w:hAnsi="Times New Roman" w:cs="Times New Roman"/>
        </w:rPr>
        <w:t xml:space="preserve">information for </w:t>
      </w:r>
      <w:ins w:id="38" w:author="Microsoft Office User" w:date="2018-08-09T13:02:00Z">
        <w:r w:rsidR="0095577F">
          <w:rPr>
            <w:rFonts w:ascii="Times New Roman" w:hAnsi="Times New Roman" w:cs="Times New Roman"/>
          </w:rPr>
          <w:t xml:space="preserve">monitoring </w:t>
        </w:r>
      </w:ins>
      <w:r w:rsidR="001B2E31">
        <w:rPr>
          <w:rFonts w:ascii="Times New Roman" w:hAnsi="Times New Roman" w:cs="Times New Roman"/>
        </w:rPr>
        <w:t xml:space="preserve">cetacean </w:t>
      </w:r>
      <w:r w:rsidR="00E17609">
        <w:rPr>
          <w:rFonts w:ascii="Times New Roman" w:hAnsi="Times New Roman" w:cs="Times New Roman"/>
        </w:rPr>
        <w:t>population</w:t>
      </w:r>
      <w:ins w:id="39" w:author="Microsoft Office User" w:date="2018-08-09T13:02:00Z">
        <w:r w:rsidR="0095577F">
          <w:rPr>
            <w:rFonts w:ascii="Times New Roman" w:hAnsi="Times New Roman" w:cs="Times New Roman"/>
          </w:rPr>
          <w:t>s</w:t>
        </w:r>
      </w:ins>
      <w:del w:id="40" w:author="Microsoft Office User" w:date="2018-08-09T13:02:00Z">
        <w:r w:rsidR="00E17609" w:rsidDel="0095577F">
          <w:rPr>
            <w:rFonts w:ascii="Times New Roman" w:hAnsi="Times New Roman" w:cs="Times New Roman"/>
          </w:rPr>
          <w:delText xml:space="preserve"> monitoring</w:delText>
        </w:r>
      </w:del>
      <w:r w:rsidR="00E17609">
        <w:rPr>
          <w:rFonts w:ascii="Times New Roman" w:hAnsi="Times New Roman" w:cs="Times New Roman"/>
        </w:rPr>
        <w:t xml:space="preserve">, </w:t>
      </w:r>
      <w:r w:rsidR="00942E9E">
        <w:rPr>
          <w:rFonts w:ascii="Times New Roman" w:hAnsi="Times New Roman" w:cs="Times New Roman"/>
        </w:rPr>
        <w:t>tracking</w:t>
      </w:r>
      <w:r w:rsidR="00E17609">
        <w:rPr>
          <w:rFonts w:ascii="Times New Roman" w:hAnsi="Times New Roman" w:cs="Times New Roman"/>
        </w:rPr>
        <w:t xml:space="preserve"> </w:t>
      </w:r>
      <w:commentRangeStart w:id="41"/>
      <w:r w:rsidR="00E17609">
        <w:rPr>
          <w:rFonts w:ascii="Times New Roman" w:hAnsi="Times New Roman" w:cs="Times New Roman"/>
        </w:rPr>
        <w:t>trends</w:t>
      </w:r>
      <w:commentRangeEnd w:id="41"/>
      <w:r w:rsidR="000B305B">
        <w:rPr>
          <w:rStyle w:val="CommentReference"/>
        </w:rPr>
        <w:commentReference w:id="41"/>
      </w:r>
      <w:r w:rsidR="00942E9E">
        <w:rPr>
          <w:rFonts w:ascii="Times New Roman" w:hAnsi="Times New Roman" w:cs="Times New Roman"/>
        </w:rPr>
        <w:t xml:space="preserve">, and examining emerging health or </w:t>
      </w:r>
      <w:r w:rsidR="00106544">
        <w:rPr>
          <w:rFonts w:ascii="Times New Roman" w:hAnsi="Times New Roman" w:cs="Times New Roman"/>
        </w:rPr>
        <w:t xml:space="preserve">disease </w:t>
      </w:r>
      <w:r w:rsidR="00942E9E">
        <w:rPr>
          <w:rFonts w:ascii="Times New Roman" w:hAnsi="Times New Roman" w:cs="Times New Roman"/>
        </w:rPr>
        <w:t xml:space="preserve">conditions, particularly in light of </w:t>
      </w:r>
      <w:ins w:id="42" w:author="Microsoft Office User" w:date="2018-08-10T14:42:00Z">
        <w:r w:rsidR="000B305B">
          <w:rPr>
            <w:rFonts w:ascii="Times New Roman" w:hAnsi="Times New Roman" w:cs="Times New Roman"/>
          </w:rPr>
          <w:t xml:space="preserve">recent documented </w:t>
        </w:r>
      </w:ins>
      <w:r w:rsidR="001B2E31">
        <w:rPr>
          <w:rFonts w:ascii="Times New Roman" w:hAnsi="Times New Roman" w:cs="Times New Roman"/>
        </w:rPr>
        <w:t xml:space="preserve">changes in </w:t>
      </w:r>
      <w:r w:rsidR="00942E9E">
        <w:rPr>
          <w:rFonts w:ascii="Times New Roman" w:hAnsi="Times New Roman" w:cs="Times New Roman"/>
        </w:rPr>
        <w:t xml:space="preserve">oceanographic </w:t>
      </w:r>
      <w:ins w:id="43" w:author="Microsoft Office User" w:date="2018-08-10T14:40:00Z">
        <w:r w:rsidR="000B305B">
          <w:rPr>
            <w:rFonts w:ascii="Times New Roman" w:hAnsi="Times New Roman" w:cs="Times New Roman"/>
          </w:rPr>
          <w:t>conditions on both local and regional scales</w:t>
        </w:r>
      </w:ins>
      <w:ins w:id="44" w:author="Microsoft Office User" w:date="2018-08-10T14:43:00Z">
        <w:r w:rsidR="000B305B">
          <w:rPr>
            <w:rFonts w:ascii="Times New Roman" w:hAnsi="Times New Roman" w:cs="Times New Roman"/>
          </w:rPr>
          <w:t xml:space="preserve"> (Pierce et al 2007; Truchon et al. 2013; Sprogis et al 2017)</w:t>
        </w:r>
      </w:ins>
      <w:ins w:id="45" w:author="Microsoft Office User" w:date="2018-08-10T14:40:00Z">
        <w:r w:rsidR="000B305B">
          <w:rPr>
            <w:rFonts w:ascii="Times New Roman" w:hAnsi="Times New Roman" w:cs="Times New Roman"/>
          </w:rPr>
          <w:t>.</w:t>
        </w:r>
        <w:r w:rsidR="00C9576D">
          <w:rPr>
            <w:rFonts w:ascii="Times New Roman" w:hAnsi="Times New Roman" w:cs="Times New Roman"/>
          </w:rPr>
          <w:t xml:space="preserve"> </w:t>
        </w:r>
      </w:ins>
      <w:del w:id="46" w:author="Microsoft Office User" w:date="2018-08-10T14:46:00Z">
        <w:r w:rsidR="001B2E31" w:rsidDel="00C9576D">
          <w:rPr>
            <w:rFonts w:ascii="Times New Roman" w:hAnsi="Times New Roman" w:cs="Times New Roman"/>
          </w:rPr>
          <w:delText>features</w:delText>
        </w:r>
        <w:r w:rsidR="002A3053" w:rsidDel="00C9576D">
          <w:rPr>
            <w:rFonts w:ascii="Times New Roman" w:hAnsi="Times New Roman" w:cs="Times New Roman"/>
          </w:rPr>
          <w:delText xml:space="preserve"> </w:delText>
        </w:r>
        <w:r w:rsidR="00FC01DB" w:rsidDel="00C9576D">
          <w:rPr>
            <w:rFonts w:ascii="Times New Roman" w:hAnsi="Times New Roman" w:cs="Times New Roman"/>
          </w:rPr>
          <w:delText>that include an</w:delText>
        </w:r>
        <w:r w:rsidR="00244EC9" w:rsidDel="00C9576D">
          <w:rPr>
            <w:rFonts w:ascii="Times New Roman" w:hAnsi="Times New Roman" w:cs="Times New Roman"/>
          </w:rPr>
          <w:delText>omal</w:delText>
        </w:r>
        <w:r w:rsidR="00D53F3F" w:rsidDel="00C9576D">
          <w:rPr>
            <w:rFonts w:ascii="Times New Roman" w:hAnsi="Times New Roman" w:cs="Times New Roman"/>
          </w:rPr>
          <w:delText>ies in</w:delText>
        </w:r>
        <w:r w:rsidR="00244EC9" w:rsidDel="00C9576D">
          <w:rPr>
            <w:rFonts w:ascii="Times New Roman" w:hAnsi="Times New Roman" w:cs="Times New Roman"/>
          </w:rPr>
          <w:delText xml:space="preserve"> </w:delText>
        </w:r>
        <w:r w:rsidR="001B2E31" w:rsidDel="00C9576D">
          <w:rPr>
            <w:rFonts w:ascii="Times New Roman" w:hAnsi="Times New Roman" w:cs="Times New Roman"/>
          </w:rPr>
          <w:delText xml:space="preserve">large-scale </w:delText>
        </w:r>
        <w:r w:rsidR="002A3053" w:rsidDel="00C9576D">
          <w:rPr>
            <w:rFonts w:ascii="Times New Roman" w:hAnsi="Times New Roman" w:cs="Times New Roman"/>
          </w:rPr>
          <w:delText xml:space="preserve">climate events such as </w:delText>
        </w:r>
        <w:r w:rsidR="00914D20" w:rsidDel="00C9576D">
          <w:rPr>
            <w:rFonts w:ascii="Times New Roman" w:hAnsi="Times New Roman" w:cs="Times New Roman"/>
          </w:rPr>
          <w:delText xml:space="preserve">the </w:delText>
        </w:r>
        <w:r w:rsidR="002A3053" w:rsidDel="00C9576D">
          <w:rPr>
            <w:rFonts w:ascii="Times New Roman" w:hAnsi="Times New Roman" w:cs="Times New Roman"/>
          </w:rPr>
          <w:delText>Pacific Decadal Oscillation</w:delText>
        </w:r>
        <w:r w:rsidR="006B29B8" w:rsidDel="00C9576D">
          <w:rPr>
            <w:rFonts w:ascii="Times New Roman" w:hAnsi="Times New Roman" w:cs="Times New Roman"/>
          </w:rPr>
          <w:delText xml:space="preserve"> or Oceanic Niño Index</w:delText>
        </w:r>
        <w:r w:rsidR="002A3053" w:rsidDel="00C9576D">
          <w:rPr>
            <w:rFonts w:ascii="Times New Roman" w:hAnsi="Times New Roman" w:cs="Times New Roman"/>
          </w:rPr>
          <w:delText xml:space="preserve"> </w:delText>
        </w:r>
        <w:r w:rsidR="006B29B8" w:rsidDel="00C9576D">
          <w:rPr>
            <w:rFonts w:ascii="Times New Roman" w:hAnsi="Times New Roman" w:cs="Times New Roman"/>
          </w:rPr>
          <w:delText>(</w:delText>
        </w:r>
        <w:r w:rsidR="00FD1860" w:rsidDel="00C9576D">
          <w:rPr>
            <w:rFonts w:ascii="Times New Roman" w:hAnsi="Times New Roman" w:cs="Times New Roman"/>
          </w:rPr>
          <w:delText>Sprogis et al. 2017</w:delText>
        </w:r>
        <w:r w:rsidR="002A3053" w:rsidDel="00C9576D">
          <w:rPr>
            <w:rFonts w:ascii="Times New Roman" w:hAnsi="Times New Roman" w:cs="Times New Roman"/>
          </w:rPr>
          <w:delText xml:space="preserve">), </w:delText>
        </w:r>
        <w:r w:rsidR="001B2E31" w:rsidDel="00C9576D">
          <w:rPr>
            <w:rFonts w:ascii="Times New Roman" w:hAnsi="Times New Roman" w:cs="Times New Roman"/>
          </w:rPr>
          <w:delText xml:space="preserve">sea surface </w:delText>
        </w:r>
        <w:r w:rsidR="002A3053" w:rsidDel="00C9576D">
          <w:rPr>
            <w:rFonts w:ascii="Times New Roman" w:hAnsi="Times New Roman" w:cs="Times New Roman"/>
          </w:rPr>
          <w:delText>temperature</w:delText>
        </w:r>
        <w:r w:rsidR="00D53F3F" w:rsidDel="00C9576D">
          <w:rPr>
            <w:rFonts w:ascii="Times New Roman" w:hAnsi="Times New Roman" w:cs="Times New Roman"/>
          </w:rPr>
          <w:delText>s</w:delText>
        </w:r>
        <w:r w:rsidR="001B2E31" w:rsidDel="00C9576D">
          <w:rPr>
            <w:rFonts w:ascii="Times New Roman" w:hAnsi="Times New Roman" w:cs="Times New Roman"/>
          </w:rPr>
          <w:delText xml:space="preserve"> </w:delText>
        </w:r>
        <w:r w:rsidR="002A3053" w:rsidDel="00C9576D">
          <w:rPr>
            <w:rFonts w:ascii="Times New Roman" w:hAnsi="Times New Roman" w:cs="Times New Roman"/>
          </w:rPr>
          <w:delText>(Pierce et al. 2007</w:delText>
        </w:r>
        <w:r w:rsidR="00942E9E" w:rsidDel="00C9576D">
          <w:rPr>
            <w:rFonts w:ascii="Times New Roman" w:hAnsi="Times New Roman" w:cs="Times New Roman"/>
          </w:rPr>
          <w:delText>)</w:delText>
        </w:r>
        <w:r w:rsidR="00D53F3F" w:rsidDel="00C9576D">
          <w:rPr>
            <w:rFonts w:ascii="Times New Roman" w:hAnsi="Times New Roman" w:cs="Times New Roman"/>
          </w:rPr>
          <w:delText>, and winds (Tr</w:delText>
        </w:r>
        <w:r w:rsidR="009C3729" w:rsidDel="00C9576D">
          <w:rPr>
            <w:rFonts w:ascii="Times New Roman" w:hAnsi="Times New Roman" w:cs="Times New Roman"/>
          </w:rPr>
          <w:delText>u</w:delText>
        </w:r>
        <w:r w:rsidR="00D53F3F" w:rsidDel="00C9576D">
          <w:rPr>
            <w:rFonts w:ascii="Times New Roman" w:hAnsi="Times New Roman" w:cs="Times New Roman"/>
          </w:rPr>
          <w:delText>chon et al. 2013)</w:delText>
        </w:r>
        <w:r w:rsidR="00942E9E" w:rsidDel="00C9576D">
          <w:rPr>
            <w:rFonts w:ascii="Times New Roman" w:hAnsi="Times New Roman" w:cs="Times New Roman"/>
          </w:rPr>
          <w:delText>.</w:delText>
        </w:r>
        <w:r w:rsidR="00FC01DB" w:rsidDel="00C9576D">
          <w:rPr>
            <w:rFonts w:ascii="Times New Roman" w:hAnsi="Times New Roman" w:cs="Times New Roman"/>
          </w:rPr>
          <w:delText xml:space="preserve"> </w:delText>
        </w:r>
        <w:commentRangeEnd w:id="36"/>
        <w:r w:rsidR="0095577F" w:rsidDel="00C9576D">
          <w:rPr>
            <w:rStyle w:val="CommentReference"/>
          </w:rPr>
          <w:commentReference w:id="36"/>
        </w:r>
      </w:del>
    </w:p>
    <w:p w14:paraId="4FCFC618" w14:textId="4B3802A2" w:rsidR="00CC6992" w:rsidRDefault="00914D20" w:rsidP="00942E9E">
      <w:pPr>
        <w:pStyle w:val="NoSpacing"/>
        <w:spacing w:line="480" w:lineRule="auto"/>
        <w:ind w:firstLine="720"/>
        <w:rPr>
          <w:rFonts w:ascii="Times New Roman" w:hAnsi="Times New Roman" w:cs="Times New Roman"/>
        </w:rPr>
      </w:pPr>
      <w:del w:id="47" w:author="Microsoft Office User" w:date="2018-08-13T07:50:00Z">
        <w:r w:rsidDel="00EE1367">
          <w:rPr>
            <w:rFonts w:ascii="Times New Roman" w:hAnsi="Times New Roman" w:cs="Times New Roman"/>
          </w:rPr>
          <w:delText>Recent studies have correl</w:delText>
        </w:r>
        <w:r w:rsidR="009C3729" w:rsidRPr="009C3729" w:rsidDel="00EE1367">
          <w:rPr>
            <w:rFonts w:ascii="Times New Roman" w:hAnsi="Times New Roman" w:cs="Times New Roman"/>
          </w:rPr>
          <w:delText xml:space="preserve">ated inter-annual variation observed in long-term stranding data with </w:delText>
        </w:r>
      </w:del>
      <w:del w:id="48" w:author="Microsoft Office User" w:date="2018-08-09T13:06:00Z">
        <w:r w:rsidR="009C3729" w:rsidRPr="009C3729" w:rsidDel="0095577F">
          <w:rPr>
            <w:rFonts w:ascii="Times New Roman" w:hAnsi="Times New Roman" w:cs="Times New Roman"/>
          </w:rPr>
          <w:delText xml:space="preserve">the effects of </w:delText>
        </w:r>
      </w:del>
      <w:del w:id="49" w:author="Microsoft Office User" w:date="2018-08-13T07:50:00Z">
        <w:r w:rsidR="009C3729" w:rsidRPr="009C3729" w:rsidDel="00EE1367">
          <w:rPr>
            <w:rFonts w:ascii="Times New Roman" w:hAnsi="Times New Roman" w:cs="Times New Roman"/>
          </w:rPr>
          <w:delText xml:space="preserve">climatic variability, demonstrating </w:delText>
        </w:r>
        <w:r w:rsidDel="00EE1367">
          <w:rPr>
            <w:rFonts w:ascii="Times New Roman" w:hAnsi="Times New Roman" w:cs="Times New Roman"/>
          </w:rPr>
          <w:delText>how stranding</w:delText>
        </w:r>
        <w:r w:rsidR="009C3729" w:rsidRPr="009C3729" w:rsidDel="00EE1367">
          <w:rPr>
            <w:rFonts w:ascii="Times New Roman" w:hAnsi="Times New Roman" w:cs="Times New Roman"/>
          </w:rPr>
          <w:delText xml:space="preserve">s </w:delText>
        </w:r>
        <w:r w:rsidDel="00EE1367">
          <w:rPr>
            <w:rFonts w:ascii="Times New Roman" w:hAnsi="Times New Roman" w:cs="Times New Roman"/>
          </w:rPr>
          <w:delText xml:space="preserve">may be used </w:delText>
        </w:r>
        <w:r w:rsidR="009C3729" w:rsidRPr="009C3729" w:rsidDel="00EE1367">
          <w:rPr>
            <w:rFonts w:ascii="Times New Roman" w:hAnsi="Times New Roman" w:cs="Times New Roman"/>
          </w:rPr>
          <w:delText xml:space="preserve">as bio-indicators of environmental </w:delText>
        </w:r>
      </w:del>
      <w:del w:id="50" w:author="Microsoft Office User" w:date="2018-08-09T13:07:00Z">
        <w:r w:rsidR="009C3729" w:rsidRPr="009C3729" w:rsidDel="0095577F">
          <w:rPr>
            <w:rFonts w:ascii="Times New Roman" w:hAnsi="Times New Roman" w:cs="Times New Roman"/>
          </w:rPr>
          <w:delText xml:space="preserve">change </w:delText>
        </w:r>
      </w:del>
      <w:del w:id="51" w:author="Microsoft Office User" w:date="2018-08-13T07:50:00Z">
        <w:r w:rsidR="009C3729" w:rsidRPr="009C3729" w:rsidDel="00EE1367">
          <w:rPr>
            <w:rFonts w:ascii="Times New Roman" w:hAnsi="Times New Roman" w:cs="Times New Roman"/>
          </w:rPr>
          <w:delText>(Evans et al. 2005; Johnston et al. 2012; T</w:delText>
        </w:r>
        <w:r w:rsidR="00F036B6" w:rsidDel="00EE1367">
          <w:rPr>
            <w:rFonts w:ascii="Times New Roman" w:hAnsi="Times New Roman" w:cs="Times New Roman"/>
          </w:rPr>
          <w:delText>ru</w:delText>
        </w:r>
        <w:r w:rsidR="009C3729" w:rsidRPr="009C3729" w:rsidDel="00EE1367">
          <w:rPr>
            <w:rFonts w:ascii="Times New Roman" w:hAnsi="Times New Roman" w:cs="Times New Roman"/>
          </w:rPr>
          <w:delText xml:space="preserve">chon et al. 2013). </w:delText>
        </w:r>
      </w:del>
      <w:r w:rsidR="00D02FB7">
        <w:rPr>
          <w:rFonts w:ascii="Times New Roman" w:hAnsi="Times New Roman" w:cs="Times New Roman"/>
        </w:rPr>
        <w:t>Environmental changes are acknowledged to be occurring on a global scale (</w:t>
      </w:r>
      <w:commentRangeStart w:id="52"/>
      <w:r w:rsidR="00D02FB7">
        <w:rPr>
          <w:rFonts w:ascii="Times New Roman" w:hAnsi="Times New Roman" w:cs="Times New Roman"/>
        </w:rPr>
        <w:t>IPCC 2014</w:t>
      </w:r>
      <w:commentRangeEnd w:id="52"/>
      <w:r w:rsidR="0095577F">
        <w:rPr>
          <w:rStyle w:val="CommentReference"/>
        </w:rPr>
        <w:commentReference w:id="52"/>
      </w:r>
      <w:r w:rsidR="00D02FB7">
        <w:rPr>
          <w:rFonts w:ascii="Times New Roman" w:hAnsi="Times New Roman" w:cs="Times New Roman"/>
        </w:rPr>
        <w:t xml:space="preserve">), </w:t>
      </w:r>
      <w:commentRangeStart w:id="53"/>
      <w:r w:rsidR="00D02FB7">
        <w:rPr>
          <w:rFonts w:ascii="Times New Roman" w:hAnsi="Times New Roman" w:cs="Times New Roman"/>
        </w:rPr>
        <w:t xml:space="preserve">accompanied by degrees of spatial heterogeneity and climate variability depending on the </w:t>
      </w:r>
      <w:r w:rsidR="004C1C24">
        <w:rPr>
          <w:rFonts w:ascii="Times New Roman" w:hAnsi="Times New Roman" w:cs="Times New Roman"/>
        </w:rPr>
        <w:t>geographic location</w:t>
      </w:r>
      <w:r w:rsidR="00D02FB7">
        <w:rPr>
          <w:rFonts w:ascii="Times New Roman" w:hAnsi="Times New Roman" w:cs="Times New Roman"/>
        </w:rPr>
        <w:t xml:space="preserve"> </w:t>
      </w:r>
      <w:commentRangeEnd w:id="53"/>
      <w:r w:rsidR="00C24F50">
        <w:rPr>
          <w:rStyle w:val="CommentReference"/>
        </w:rPr>
        <w:commentReference w:id="53"/>
      </w:r>
      <w:r w:rsidR="00D02FB7">
        <w:rPr>
          <w:rFonts w:ascii="Times New Roman" w:hAnsi="Times New Roman" w:cs="Times New Roman"/>
        </w:rPr>
        <w:t>(</w:t>
      </w:r>
      <w:r w:rsidR="004C1C24">
        <w:rPr>
          <w:rFonts w:ascii="Times New Roman" w:hAnsi="Times New Roman" w:cs="Times New Roman"/>
        </w:rPr>
        <w:t xml:space="preserve">Moore 2008; Evans and Bjørge 2013). </w:t>
      </w:r>
      <w:ins w:id="54" w:author="Microsoft Office User" w:date="2018-08-09T13:14:00Z">
        <w:r w:rsidR="00BA2AB4">
          <w:rPr>
            <w:rFonts w:ascii="Times New Roman" w:hAnsi="Times New Roman" w:cs="Times New Roman"/>
          </w:rPr>
          <w:t>A</w:t>
        </w:r>
      </w:ins>
      <w:del w:id="55" w:author="Microsoft Office User" w:date="2018-08-09T13:14:00Z">
        <w:r w:rsidR="004C1C24" w:rsidDel="00BA2AB4">
          <w:rPr>
            <w:rFonts w:ascii="Times New Roman" w:hAnsi="Times New Roman" w:cs="Times New Roman"/>
          </w:rPr>
          <w:delText>Marine mammals, a</w:delText>
        </w:r>
      </w:del>
      <w:r w:rsidR="004C1C24">
        <w:rPr>
          <w:rFonts w:ascii="Times New Roman" w:hAnsi="Times New Roman" w:cs="Times New Roman"/>
        </w:rPr>
        <w:t xml:space="preserve">s top predators of </w:t>
      </w:r>
      <w:r w:rsidR="00BF2229">
        <w:rPr>
          <w:rFonts w:ascii="Times New Roman" w:hAnsi="Times New Roman" w:cs="Times New Roman"/>
        </w:rPr>
        <w:t>their respective food webs</w:t>
      </w:r>
      <w:ins w:id="56" w:author="Microsoft Office User" w:date="2018-08-09T13:14:00Z">
        <w:r w:rsidR="00BA2AB4">
          <w:rPr>
            <w:rFonts w:ascii="Times New Roman" w:hAnsi="Times New Roman" w:cs="Times New Roman"/>
          </w:rPr>
          <w:t>, marine mammals</w:t>
        </w:r>
      </w:ins>
      <w:r w:rsidR="00BF2229">
        <w:rPr>
          <w:rFonts w:ascii="Times New Roman" w:hAnsi="Times New Roman" w:cs="Times New Roman"/>
        </w:rPr>
        <w:t xml:space="preserve"> may be especially sensitive to these changes (Moore 2008; Evans et al. 2010). </w:t>
      </w:r>
      <w:ins w:id="57" w:author="Microsoft Office User" w:date="2018-08-13T07:50:00Z">
        <w:r w:rsidR="00EE1367">
          <w:rPr>
            <w:rFonts w:ascii="Times New Roman" w:hAnsi="Times New Roman" w:cs="Times New Roman"/>
          </w:rPr>
          <w:t xml:space="preserve">Recent studies have </w:t>
        </w:r>
        <w:r w:rsidR="00EE1367">
          <w:rPr>
            <w:rFonts w:ascii="Times New Roman" w:hAnsi="Times New Roman" w:cs="Times New Roman"/>
          </w:rPr>
          <w:t>found correlations between long-term stranding trends</w:t>
        </w:r>
        <w:r w:rsidR="00EE1367" w:rsidRPr="009C3729">
          <w:rPr>
            <w:rFonts w:ascii="Times New Roman" w:hAnsi="Times New Roman" w:cs="Times New Roman"/>
          </w:rPr>
          <w:t xml:space="preserve"> with</w:t>
        </w:r>
      </w:ins>
      <w:ins w:id="58" w:author="Microsoft Office User" w:date="2018-08-13T07:51:00Z">
        <w:r w:rsidR="00EE1367">
          <w:rPr>
            <w:rFonts w:ascii="Times New Roman" w:hAnsi="Times New Roman" w:cs="Times New Roman"/>
          </w:rPr>
          <w:t xml:space="preserve"> </w:t>
        </w:r>
        <w:r w:rsidR="00EE1367">
          <w:rPr>
            <w:rFonts w:ascii="Times New Roman" w:hAnsi="Times New Roman" w:cs="Times New Roman"/>
          </w:rPr>
          <w:lastRenderedPageBreak/>
          <w:t>various</w:t>
        </w:r>
      </w:ins>
      <w:ins w:id="59" w:author="Microsoft Office User" w:date="2018-08-13T07:50:00Z">
        <w:r w:rsidR="00EE1367" w:rsidRPr="009C3729">
          <w:rPr>
            <w:rFonts w:ascii="Times New Roman" w:hAnsi="Times New Roman" w:cs="Times New Roman"/>
          </w:rPr>
          <w:t xml:space="preserve"> </w:t>
        </w:r>
      </w:ins>
      <w:ins w:id="60" w:author="Microsoft Office User" w:date="2018-08-13T07:51:00Z">
        <w:r w:rsidR="00EE1367">
          <w:rPr>
            <w:rFonts w:ascii="Times New Roman" w:hAnsi="Times New Roman" w:cs="Times New Roman"/>
          </w:rPr>
          <w:t xml:space="preserve">indices of </w:t>
        </w:r>
      </w:ins>
      <w:ins w:id="61" w:author="Microsoft Office User" w:date="2018-08-13T07:50:00Z">
        <w:r w:rsidR="00EE1367" w:rsidRPr="009C3729">
          <w:rPr>
            <w:rFonts w:ascii="Times New Roman" w:hAnsi="Times New Roman" w:cs="Times New Roman"/>
          </w:rPr>
          <w:t xml:space="preserve">climatic variability, demonstrating </w:t>
        </w:r>
        <w:r w:rsidR="00EE1367">
          <w:rPr>
            <w:rFonts w:ascii="Times New Roman" w:hAnsi="Times New Roman" w:cs="Times New Roman"/>
          </w:rPr>
          <w:t>how stranding</w:t>
        </w:r>
        <w:r w:rsidR="00EE1367" w:rsidRPr="009C3729">
          <w:rPr>
            <w:rFonts w:ascii="Times New Roman" w:hAnsi="Times New Roman" w:cs="Times New Roman"/>
          </w:rPr>
          <w:t xml:space="preserve">s </w:t>
        </w:r>
        <w:r w:rsidR="00EE1367">
          <w:rPr>
            <w:rFonts w:ascii="Times New Roman" w:hAnsi="Times New Roman" w:cs="Times New Roman"/>
          </w:rPr>
          <w:t xml:space="preserve">may be used </w:t>
        </w:r>
        <w:r w:rsidR="00EE1367" w:rsidRPr="009C3729">
          <w:rPr>
            <w:rFonts w:ascii="Times New Roman" w:hAnsi="Times New Roman" w:cs="Times New Roman"/>
          </w:rPr>
          <w:t>as bio-indicators of</w:t>
        </w:r>
      </w:ins>
      <w:ins w:id="62" w:author="Microsoft Office User" w:date="2018-08-13T07:52:00Z">
        <w:r w:rsidR="00EE1367">
          <w:rPr>
            <w:rFonts w:ascii="Times New Roman" w:hAnsi="Times New Roman" w:cs="Times New Roman"/>
          </w:rPr>
          <w:t xml:space="preserve"> prevailing</w:t>
        </w:r>
      </w:ins>
      <w:ins w:id="63" w:author="Microsoft Office User" w:date="2018-08-13T07:50:00Z">
        <w:r w:rsidR="00EE1367" w:rsidRPr="009C3729">
          <w:rPr>
            <w:rFonts w:ascii="Times New Roman" w:hAnsi="Times New Roman" w:cs="Times New Roman"/>
          </w:rPr>
          <w:t xml:space="preserve"> environmental </w:t>
        </w:r>
        <w:r w:rsidR="00EE1367">
          <w:rPr>
            <w:rFonts w:ascii="Times New Roman" w:hAnsi="Times New Roman" w:cs="Times New Roman"/>
          </w:rPr>
          <w:t>conditions</w:t>
        </w:r>
      </w:ins>
      <w:ins w:id="64" w:author="Microsoft Office User" w:date="2018-08-13T08:31:00Z">
        <w:r w:rsidR="008B079C">
          <w:rPr>
            <w:rFonts w:ascii="Times New Roman" w:hAnsi="Times New Roman" w:cs="Times New Roman"/>
          </w:rPr>
          <w:t xml:space="preserve">. </w:t>
        </w:r>
      </w:ins>
      <w:commentRangeStart w:id="65"/>
      <w:ins w:id="66" w:author="Microsoft Office User" w:date="2018-08-13T07:50:00Z">
        <w:r w:rsidR="00EE1367" w:rsidRPr="009C3729">
          <w:rPr>
            <w:rFonts w:ascii="Times New Roman" w:hAnsi="Times New Roman" w:cs="Times New Roman"/>
          </w:rPr>
          <w:t xml:space="preserve">Evans et al. </w:t>
        </w:r>
      </w:ins>
      <w:ins w:id="67" w:author="Microsoft Office User" w:date="2018-08-13T09:56:00Z">
        <w:r w:rsidR="00C031E8">
          <w:rPr>
            <w:rFonts w:ascii="Times New Roman" w:hAnsi="Times New Roman" w:cs="Times New Roman"/>
          </w:rPr>
          <w:t>(</w:t>
        </w:r>
      </w:ins>
      <w:ins w:id="68" w:author="Microsoft Office User" w:date="2018-08-13T07:50:00Z">
        <w:r w:rsidR="00EE1367" w:rsidRPr="009C3729">
          <w:rPr>
            <w:rFonts w:ascii="Times New Roman" w:hAnsi="Times New Roman" w:cs="Times New Roman"/>
          </w:rPr>
          <w:t>2005</w:t>
        </w:r>
      </w:ins>
      <w:ins w:id="69" w:author="Microsoft Office User" w:date="2018-08-13T09:56:00Z">
        <w:r w:rsidR="00C031E8">
          <w:rPr>
            <w:rFonts w:ascii="Times New Roman" w:hAnsi="Times New Roman" w:cs="Times New Roman"/>
          </w:rPr>
          <w:t>) found that cetacean strandings</w:t>
        </w:r>
      </w:ins>
      <w:ins w:id="70" w:author="Microsoft Office User" w:date="2018-08-13T09:57:00Z">
        <w:r w:rsidR="0082389C">
          <w:rPr>
            <w:rFonts w:ascii="Times New Roman" w:hAnsi="Times New Roman" w:cs="Times New Roman"/>
          </w:rPr>
          <w:t xml:space="preserve"> in </w:t>
        </w:r>
      </w:ins>
      <w:ins w:id="71" w:author="Microsoft Office User" w:date="2018-08-13T09:58:00Z">
        <w:r w:rsidR="0082389C">
          <w:rPr>
            <w:rFonts w:ascii="Times New Roman" w:hAnsi="Times New Roman" w:cs="Times New Roman"/>
          </w:rPr>
          <w:t xml:space="preserve">southeast </w:t>
        </w:r>
      </w:ins>
      <w:ins w:id="72" w:author="Microsoft Office User" w:date="2018-08-13T09:57:00Z">
        <w:r w:rsidR="0082389C">
          <w:rPr>
            <w:rFonts w:ascii="Times New Roman" w:hAnsi="Times New Roman" w:cs="Times New Roman"/>
          </w:rPr>
          <w:t>Australia</w:t>
        </w:r>
      </w:ins>
      <w:ins w:id="73" w:author="Microsoft Office User" w:date="2018-08-13T09:56:00Z">
        <w:r w:rsidR="00C031E8">
          <w:rPr>
            <w:rFonts w:ascii="Times New Roman" w:hAnsi="Times New Roman" w:cs="Times New Roman"/>
          </w:rPr>
          <w:t xml:space="preserve"> </w:t>
        </w:r>
        <w:r w:rsidR="0082389C">
          <w:rPr>
            <w:rFonts w:ascii="Times New Roman" w:hAnsi="Times New Roman" w:cs="Times New Roman"/>
          </w:rPr>
          <w:t xml:space="preserve">exhibited a periodicity coincident with </w:t>
        </w:r>
      </w:ins>
      <w:ins w:id="74" w:author="Microsoft Office User" w:date="2018-08-13T09:57:00Z">
        <w:r w:rsidR="0082389C">
          <w:rPr>
            <w:rFonts w:ascii="Times New Roman" w:hAnsi="Times New Roman" w:cs="Times New Roman"/>
          </w:rPr>
          <w:t xml:space="preserve">regional wind patterns. </w:t>
        </w:r>
      </w:ins>
      <w:ins w:id="75" w:author="Microsoft Office User" w:date="2018-08-13T07:50:00Z">
        <w:r w:rsidR="008E1547">
          <w:rPr>
            <w:rFonts w:ascii="Times New Roman" w:hAnsi="Times New Roman" w:cs="Times New Roman"/>
          </w:rPr>
          <w:t xml:space="preserve"> </w:t>
        </w:r>
      </w:ins>
      <w:ins w:id="76" w:author="Microsoft Office User" w:date="2018-08-13T10:37:00Z">
        <w:r w:rsidR="008E1547">
          <w:rPr>
            <w:rFonts w:ascii="Times New Roman" w:hAnsi="Times New Roman" w:cs="Times New Roman"/>
          </w:rPr>
          <w:t>F</w:t>
        </w:r>
      </w:ins>
      <w:ins w:id="77" w:author="Microsoft Office User" w:date="2018-08-13T10:09:00Z">
        <w:r w:rsidR="0045564C">
          <w:rPr>
            <w:rFonts w:ascii="Times New Roman" w:hAnsi="Times New Roman" w:cs="Times New Roman"/>
          </w:rPr>
          <w:t xml:space="preserve">actors such as sea ice and the </w:t>
        </w:r>
      </w:ins>
      <w:ins w:id="78" w:author="Microsoft Office User" w:date="2018-08-13T10:10:00Z">
        <w:r w:rsidR="0045564C">
          <w:rPr>
            <w:rFonts w:ascii="Times New Roman" w:hAnsi="Times New Roman" w:cs="Times New Roman"/>
          </w:rPr>
          <w:t xml:space="preserve">North Atlantic Oscillation </w:t>
        </w:r>
      </w:ins>
      <w:ins w:id="79" w:author="Microsoft Office User" w:date="2018-08-13T10:36:00Z">
        <w:r w:rsidR="008E1547">
          <w:rPr>
            <w:rFonts w:ascii="Times New Roman" w:hAnsi="Times New Roman" w:cs="Times New Roman"/>
          </w:rPr>
          <w:t xml:space="preserve">have been found to </w:t>
        </w:r>
      </w:ins>
      <w:ins w:id="80" w:author="Microsoft Office User" w:date="2018-08-13T10:10:00Z">
        <w:r w:rsidR="008E1547">
          <w:rPr>
            <w:rFonts w:ascii="Times New Roman" w:hAnsi="Times New Roman" w:cs="Times New Roman"/>
          </w:rPr>
          <w:t>correlate</w:t>
        </w:r>
        <w:r w:rsidR="0045564C">
          <w:rPr>
            <w:rFonts w:ascii="Times New Roman" w:hAnsi="Times New Roman" w:cs="Times New Roman"/>
          </w:rPr>
          <w:t xml:space="preserve"> with </w:t>
        </w:r>
      </w:ins>
      <w:ins w:id="81" w:author="Microsoft Office User" w:date="2018-08-13T10:15:00Z">
        <w:r w:rsidR="0045564C">
          <w:rPr>
            <w:rFonts w:ascii="Times New Roman" w:hAnsi="Times New Roman" w:cs="Times New Roman"/>
          </w:rPr>
          <w:t>stran</w:t>
        </w:r>
        <w:r w:rsidR="007F5520">
          <w:rPr>
            <w:rFonts w:ascii="Times New Roman" w:hAnsi="Times New Roman" w:cs="Times New Roman"/>
          </w:rPr>
          <w:t xml:space="preserve">dings and mortality of </w:t>
        </w:r>
      </w:ins>
      <w:ins w:id="82" w:author="Microsoft Office User" w:date="2018-08-13T10:36:00Z">
        <w:r w:rsidR="007F5520">
          <w:rPr>
            <w:rFonts w:ascii="Times New Roman" w:hAnsi="Times New Roman" w:cs="Times New Roman"/>
          </w:rPr>
          <w:t xml:space="preserve">certain </w:t>
        </w:r>
      </w:ins>
      <w:ins w:id="83" w:author="Microsoft Office User" w:date="2018-08-13T10:15:00Z">
        <w:r w:rsidR="007F5520">
          <w:rPr>
            <w:rFonts w:ascii="Times New Roman" w:hAnsi="Times New Roman" w:cs="Times New Roman"/>
          </w:rPr>
          <w:t>pinniped</w:t>
        </w:r>
        <w:r w:rsidR="0045564C">
          <w:rPr>
            <w:rFonts w:ascii="Times New Roman" w:hAnsi="Times New Roman" w:cs="Times New Roman"/>
          </w:rPr>
          <w:t xml:space="preserve"> and cetacean</w:t>
        </w:r>
      </w:ins>
      <w:ins w:id="84" w:author="Microsoft Office User" w:date="2018-08-13T10:36:00Z">
        <w:r w:rsidR="007F5520">
          <w:rPr>
            <w:rFonts w:ascii="Times New Roman" w:hAnsi="Times New Roman" w:cs="Times New Roman"/>
          </w:rPr>
          <w:t xml:space="preserve"> specie</w:t>
        </w:r>
      </w:ins>
      <w:ins w:id="85" w:author="Microsoft Office User" w:date="2018-08-13T10:15:00Z">
        <w:r w:rsidR="0045564C">
          <w:rPr>
            <w:rFonts w:ascii="Times New Roman" w:hAnsi="Times New Roman" w:cs="Times New Roman"/>
          </w:rPr>
          <w:t xml:space="preserve">s in </w:t>
        </w:r>
      </w:ins>
      <w:ins w:id="86" w:author="Microsoft Office User" w:date="2018-08-13T10:16:00Z">
        <w:r w:rsidR="0045564C">
          <w:rPr>
            <w:rFonts w:ascii="Times New Roman" w:hAnsi="Times New Roman" w:cs="Times New Roman"/>
          </w:rPr>
          <w:t xml:space="preserve">Gulf of </w:t>
        </w:r>
      </w:ins>
      <w:ins w:id="87" w:author="Microsoft Office User" w:date="2018-08-13T10:15:00Z">
        <w:r w:rsidR="0045564C">
          <w:rPr>
            <w:rFonts w:ascii="Times New Roman" w:hAnsi="Times New Roman" w:cs="Times New Roman"/>
          </w:rPr>
          <w:t>St. Lawrence</w:t>
        </w:r>
      </w:ins>
      <w:ins w:id="88" w:author="Microsoft Office User" w:date="2018-08-13T10:38:00Z">
        <w:r w:rsidR="008E1547">
          <w:rPr>
            <w:rFonts w:ascii="Times New Roman" w:hAnsi="Times New Roman" w:cs="Times New Roman"/>
          </w:rPr>
          <w:t>, Canada</w:t>
        </w:r>
      </w:ins>
      <w:ins w:id="89" w:author="Microsoft Office User" w:date="2018-08-13T10:37:00Z">
        <w:r w:rsidR="008E1547">
          <w:rPr>
            <w:rFonts w:ascii="Times New Roman" w:hAnsi="Times New Roman" w:cs="Times New Roman"/>
          </w:rPr>
          <w:t xml:space="preserve"> (Johnston et al. 2012; Soulen et al 2013; Truchon et al. 2013)</w:t>
        </w:r>
      </w:ins>
      <w:ins w:id="90" w:author="Microsoft Office User" w:date="2018-08-13T10:16:00Z">
        <w:r w:rsidR="0045564C">
          <w:rPr>
            <w:rFonts w:ascii="Times New Roman" w:hAnsi="Times New Roman" w:cs="Times New Roman"/>
          </w:rPr>
          <w:t>.</w:t>
        </w:r>
      </w:ins>
      <w:ins w:id="91" w:author="Microsoft Office User" w:date="2018-08-13T07:50:00Z">
        <w:r w:rsidR="00EE1367">
          <w:rPr>
            <w:rFonts w:ascii="Times New Roman" w:hAnsi="Times New Roman" w:cs="Times New Roman"/>
          </w:rPr>
          <w:t xml:space="preserve"> Keledjian </w:t>
        </w:r>
      </w:ins>
      <w:ins w:id="92" w:author="Microsoft Office User" w:date="2018-08-13T10:17:00Z">
        <w:r w:rsidR="00BD5403">
          <w:rPr>
            <w:rFonts w:ascii="Times New Roman" w:hAnsi="Times New Roman" w:cs="Times New Roman"/>
          </w:rPr>
          <w:t>&amp;</w:t>
        </w:r>
      </w:ins>
      <w:ins w:id="93" w:author="Microsoft Office User" w:date="2018-08-13T07:50:00Z">
        <w:r w:rsidR="00EE1367">
          <w:rPr>
            <w:rFonts w:ascii="Times New Roman" w:hAnsi="Times New Roman" w:cs="Times New Roman"/>
          </w:rPr>
          <w:t xml:space="preserve"> Mesnick </w:t>
        </w:r>
      </w:ins>
      <w:ins w:id="94" w:author="Microsoft Office User" w:date="2018-08-13T10:17:00Z">
        <w:r w:rsidR="00BD5403">
          <w:rPr>
            <w:rFonts w:ascii="Times New Roman" w:hAnsi="Times New Roman" w:cs="Times New Roman"/>
          </w:rPr>
          <w:t>(</w:t>
        </w:r>
      </w:ins>
      <w:ins w:id="95" w:author="Microsoft Office User" w:date="2018-08-13T07:50:00Z">
        <w:r w:rsidR="00EE1367">
          <w:rPr>
            <w:rFonts w:ascii="Times New Roman" w:hAnsi="Times New Roman" w:cs="Times New Roman"/>
          </w:rPr>
          <w:t>2013</w:t>
        </w:r>
        <w:r w:rsidR="00EE1367" w:rsidRPr="009C3729">
          <w:rPr>
            <w:rFonts w:ascii="Times New Roman" w:hAnsi="Times New Roman" w:cs="Times New Roman"/>
          </w:rPr>
          <w:t>)</w:t>
        </w:r>
      </w:ins>
      <w:commentRangeEnd w:id="65"/>
      <w:ins w:id="96" w:author="Microsoft Office User" w:date="2018-08-13T07:58:00Z">
        <w:r w:rsidR="00EE1367">
          <w:rPr>
            <w:rStyle w:val="CommentReference"/>
          </w:rPr>
          <w:commentReference w:id="65"/>
        </w:r>
      </w:ins>
      <w:ins w:id="97" w:author="Microsoft Office User" w:date="2018-08-13T10:17:00Z">
        <w:r w:rsidR="00BD5403">
          <w:rPr>
            <w:rFonts w:ascii="Times New Roman" w:hAnsi="Times New Roman" w:cs="Times New Roman"/>
          </w:rPr>
          <w:t xml:space="preserve"> found that El Niño conditions corresponded with increased California sea lion </w:t>
        </w:r>
      </w:ins>
      <w:ins w:id="98" w:author="Microsoft Office User" w:date="2018-08-13T10:18:00Z">
        <w:r w:rsidR="00BD5403">
          <w:rPr>
            <w:rFonts w:ascii="Times New Roman" w:hAnsi="Times New Roman" w:cs="Times New Roman"/>
          </w:rPr>
          <w:t>(</w:t>
        </w:r>
        <w:r w:rsidR="00BD5403" w:rsidRPr="008E1547">
          <w:rPr>
            <w:rFonts w:ascii="Times New Roman" w:hAnsi="Times New Roman" w:cs="Times New Roman"/>
            <w:i/>
          </w:rPr>
          <w:t>Zalophus californianus</w:t>
        </w:r>
        <w:r w:rsidR="00BD5403">
          <w:rPr>
            <w:rFonts w:ascii="Times New Roman" w:hAnsi="Times New Roman" w:cs="Times New Roman"/>
          </w:rPr>
          <w:t xml:space="preserve">) </w:t>
        </w:r>
      </w:ins>
      <w:ins w:id="99" w:author="Microsoft Office User" w:date="2018-08-13T10:17:00Z">
        <w:r w:rsidR="00BD5403">
          <w:rPr>
            <w:rFonts w:ascii="Times New Roman" w:hAnsi="Times New Roman" w:cs="Times New Roman"/>
          </w:rPr>
          <w:t>strandings and fisheries interaction cases</w:t>
        </w:r>
      </w:ins>
      <w:ins w:id="100" w:author="Microsoft Office User" w:date="2018-08-13T10:19:00Z">
        <w:r w:rsidR="00BD5403">
          <w:rPr>
            <w:rFonts w:ascii="Times New Roman" w:hAnsi="Times New Roman" w:cs="Times New Roman"/>
          </w:rPr>
          <w:t xml:space="preserve"> along the California coast</w:t>
        </w:r>
      </w:ins>
      <w:ins w:id="101" w:author="Microsoft Office User" w:date="2018-08-13T07:50:00Z">
        <w:r w:rsidR="00EE1367" w:rsidRPr="009C3729">
          <w:rPr>
            <w:rFonts w:ascii="Times New Roman" w:hAnsi="Times New Roman" w:cs="Times New Roman"/>
          </w:rPr>
          <w:t xml:space="preserve">. </w:t>
        </w:r>
      </w:ins>
      <w:ins w:id="102" w:author="Microsoft Office User" w:date="2018-08-13T08:12:00Z">
        <w:r w:rsidR="00F23E46">
          <w:rPr>
            <w:rFonts w:ascii="Times New Roman" w:hAnsi="Times New Roman" w:cs="Times New Roman"/>
          </w:rPr>
          <w:t xml:space="preserve">Increases in harbor porpoise strandings over the last 12 years </w:t>
        </w:r>
      </w:ins>
      <w:ins w:id="103" w:author="Microsoft Office User" w:date="2018-08-13T10:26:00Z">
        <w:r w:rsidR="00BD5403">
          <w:rPr>
            <w:rFonts w:ascii="Times New Roman" w:hAnsi="Times New Roman" w:cs="Times New Roman"/>
          </w:rPr>
          <w:t xml:space="preserve">in the Pacific Northwest </w:t>
        </w:r>
      </w:ins>
      <w:ins w:id="104" w:author="Microsoft Office User" w:date="2018-08-13T08:12:00Z">
        <w:r w:rsidR="00F23E46">
          <w:rPr>
            <w:rFonts w:ascii="Times New Roman" w:hAnsi="Times New Roman" w:cs="Times New Roman"/>
          </w:rPr>
          <w:t>have been posited to be partially due to changes in their prey’s abundance and distribution</w:t>
        </w:r>
        <w:r w:rsidR="00F23E46" w:rsidRPr="007F5520">
          <w:rPr>
            <w:rFonts w:ascii="Times New Roman" w:hAnsi="Times New Roman" w:cs="Times New Roman"/>
            <w:strike/>
            <w:rPrChange w:id="105" w:author="Microsoft Office User" w:date="2018-08-13T10:26:00Z">
              <w:rPr>
                <w:rFonts w:ascii="Times New Roman" w:hAnsi="Times New Roman" w:cs="Times New Roman"/>
              </w:rPr>
            </w:rPrChange>
          </w:rPr>
          <w:t xml:space="preserve">, which can regulate patterns of energy flow in coastal ecosystems, and therefore play critical roles in </w:t>
        </w:r>
        <w:commentRangeStart w:id="106"/>
        <w:r w:rsidR="00F23E46" w:rsidRPr="007F5520">
          <w:rPr>
            <w:rFonts w:ascii="Times New Roman" w:hAnsi="Times New Roman" w:cs="Times New Roman"/>
            <w:strike/>
            <w:rPrChange w:id="107" w:author="Microsoft Office User" w:date="2018-08-13T10:26:00Z">
              <w:rPr>
                <w:rFonts w:ascii="Times New Roman" w:hAnsi="Times New Roman" w:cs="Times New Roman"/>
              </w:rPr>
            </w:rPrChange>
          </w:rPr>
          <w:t>coastal ecosystems</w:t>
        </w:r>
        <w:r w:rsidR="00F23E46" w:rsidRPr="007D6275">
          <w:rPr>
            <w:rFonts w:ascii="Times New Roman" w:hAnsi="Times New Roman" w:cs="Times New Roman"/>
          </w:rPr>
          <w:t xml:space="preserve"> </w:t>
        </w:r>
        <w:commentRangeEnd w:id="106"/>
        <w:r w:rsidR="00F23E46">
          <w:rPr>
            <w:rStyle w:val="CommentReference"/>
          </w:rPr>
          <w:commentReference w:id="106"/>
        </w:r>
        <w:r w:rsidR="00F23E46">
          <w:rPr>
            <w:rFonts w:ascii="Times New Roman" w:hAnsi="Times New Roman" w:cs="Times New Roman"/>
          </w:rPr>
          <w:t xml:space="preserve">(Greene et al. 2015; Jefferson et al. 2016). </w:t>
        </w:r>
      </w:ins>
      <w:ins w:id="108" w:author="Microsoft Office User" w:date="2018-08-13T07:52:00Z">
        <w:r w:rsidR="00EE1367">
          <w:rPr>
            <w:rFonts w:ascii="Times New Roman" w:hAnsi="Times New Roman" w:cs="Times New Roman"/>
          </w:rPr>
          <w:t>Because</w:t>
        </w:r>
      </w:ins>
      <w:del w:id="109" w:author="Microsoft Office User" w:date="2018-08-13T07:52:00Z">
        <w:r w:rsidR="0014049C" w:rsidDel="00EE1367">
          <w:rPr>
            <w:rFonts w:ascii="Times New Roman" w:hAnsi="Times New Roman" w:cs="Times New Roman"/>
          </w:rPr>
          <w:delText>Their</w:delText>
        </w:r>
      </w:del>
      <w:r w:rsidR="0014049C">
        <w:rPr>
          <w:rFonts w:ascii="Times New Roman" w:hAnsi="Times New Roman" w:cs="Times New Roman"/>
        </w:rPr>
        <w:t xml:space="preserve"> r</w:t>
      </w:r>
      <w:r w:rsidR="00CD3684">
        <w:rPr>
          <w:rFonts w:ascii="Times New Roman" w:hAnsi="Times New Roman" w:cs="Times New Roman"/>
        </w:rPr>
        <w:t>esponses</w:t>
      </w:r>
      <w:r w:rsidR="00F036B6">
        <w:rPr>
          <w:rFonts w:ascii="Times New Roman" w:hAnsi="Times New Roman" w:cs="Times New Roman"/>
        </w:rPr>
        <w:t xml:space="preserve"> to environmental change are complex, variable, </w:t>
      </w:r>
      <w:r w:rsidR="0014049C">
        <w:rPr>
          <w:rFonts w:ascii="Times New Roman" w:hAnsi="Times New Roman" w:cs="Times New Roman"/>
        </w:rPr>
        <w:t>species-</w:t>
      </w:r>
      <w:r w:rsidR="00CD3684">
        <w:rPr>
          <w:rFonts w:ascii="Times New Roman" w:hAnsi="Times New Roman" w:cs="Times New Roman"/>
        </w:rPr>
        <w:t xml:space="preserve">dependent, </w:t>
      </w:r>
      <w:r w:rsidR="00F036B6">
        <w:rPr>
          <w:rFonts w:ascii="Times New Roman" w:hAnsi="Times New Roman" w:cs="Times New Roman"/>
        </w:rPr>
        <w:t xml:space="preserve">and </w:t>
      </w:r>
      <w:ins w:id="110" w:author="Microsoft Office User" w:date="2018-08-13T07:53:00Z">
        <w:r w:rsidR="00EE1367">
          <w:rPr>
            <w:rFonts w:ascii="Times New Roman" w:hAnsi="Times New Roman" w:cs="Times New Roman"/>
          </w:rPr>
          <w:t>often poorly</w:t>
        </w:r>
      </w:ins>
      <w:del w:id="111" w:author="Microsoft Office User" w:date="2018-08-13T07:53:00Z">
        <w:r w:rsidR="00F036B6" w:rsidDel="00EE1367">
          <w:rPr>
            <w:rFonts w:ascii="Times New Roman" w:hAnsi="Times New Roman" w:cs="Times New Roman"/>
          </w:rPr>
          <w:delText>not well</w:delText>
        </w:r>
      </w:del>
      <w:r w:rsidR="00F036B6">
        <w:rPr>
          <w:rFonts w:ascii="Times New Roman" w:hAnsi="Times New Roman" w:cs="Times New Roman"/>
        </w:rPr>
        <w:t xml:space="preserve"> understood</w:t>
      </w:r>
      <w:del w:id="112" w:author="Microsoft Office User" w:date="2018-08-13T07:53:00Z">
        <w:r w:rsidR="00F036B6" w:rsidDel="00EE1367">
          <w:rPr>
            <w:rFonts w:ascii="Times New Roman" w:hAnsi="Times New Roman" w:cs="Times New Roman"/>
          </w:rPr>
          <w:delText xml:space="preserve">, </w:delText>
        </w:r>
        <w:commentRangeStart w:id="113"/>
        <w:r w:rsidR="00F036B6" w:rsidDel="00EE1367">
          <w:rPr>
            <w:rFonts w:ascii="Times New Roman" w:hAnsi="Times New Roman" w:cs="Times New Roman"/>
          </w:rPr>
          <w:delText>therefore</w:delText>
        </w:r>
      </w:del>
      <w:r w:rsidR="00F036B6">
        <w:rPr>
          <w:rFonts w:ascii="Times New Roman" w:hAnsi="Times New Roman" w:cs="Times New Roman"/>
        </w:rPr>
        <w:t>,</w:t>
      </w:r>
      <w:commentRangeEnd w:id="113"/>
      <w:r w:rsidR="0095577F">
        <w:rPr>
          <w:rStyle w:val="CommentReference"/>
        </w:rPr>
        <w:commentReference w:id="113"/>
      </w:r>
      <w:r w:rsidR="00F036B6">
        <w:rPr>
          <w:rFonts w:ascii="Times New Roman" w:hAnsi="Times New Roman" w:cs="Times New Roman"/>
        </w:rPr>
        <w:t xml:space="preserve"> </w:t>
      </w:r>
      <w:ins w:id="114" w:author="Microsoft Office User" w:date="2018-08-13T07:53:00Z">
        <w:r w:rsidR="00EE1367">
          <w:rPr>
            <w:rFonts w:ascii="Times New Roman" w:hAnsi="Times New Roman" w:cs="Times New Roman"/>
          </w:rPr>
          <w:t xml:space="preserve">oceanographic features </w:t>
        </w:r>
      </w:ins>
      <w:del w:id="115" w:author="Microsoft Office User" w:date="2018-08-13T07:53:00Z">
        <w:r w:rsidR="00F036B6" w:rsidDel="00EE1367">
          <w:rPr>
            <w:rFonts w:ascii="Times New Roman" w:hAnsi="Times New Roman" w:cs="Times New Roman"/>
          </w:rPr>
          <w:delText>env</w:delText>
        </w:r>
      </w:del>
      <w:del w:id="116" w:author="Microsoft Office User" w:date="2018-08-13T07:54:00Z">
        <w:r w:rsidR="00F036B6" w:rsidDel="00EE1367">
          <w:rPr>
            <w:rFonts w:ascii="Times New Roman" w:hAnsi="Times New Roman" w:cs="Times New Roman"/>
          </w:rPr>
          <w:delText xml:space="preserve">ironmental </w:delText>
        </w:r>
        <w:r w:rsidR="0014049C" w:rsidDel="00EE1367">
          <w:rPr>
            <w:rFonts w:ascii="Times New Roman" w:hAnsi="Times New Roman" w:cs="Times New Roman"/>
          </w:rPr>
          <w:delText>factors</w:delText>
        </w:r>
      </w:del>
      <w:ins w:id="117" w:author="Microsoft Office User" w:date="2018-08-13T07:54:00Z">
        <w:r w:rsidR="00EE1367">
          <w:rPr>
            <w:rFonts w:ascii="Times New Roman" w:hAnsi="Times New Roman" w:cs="Times New Roman"/>
          </w:rPr>
          <w:t>should be studied</w:t>
        </w:r>
      </w:ins>
      <w:r w:rsidR="00F036B6">
        <w:rPr>
          <w:rFonts w:ascii="Times New Roman" w:hAnsi="Times New Roman" w:cs="Times New Roman"/>
        </w:rPr>
        <w:t xml:space="preserve"> over </w:t>
      </w:r>
      <w:del w:id="118" w:author="Microsoft Office User" w:date="2018-08-07T13:45:00Z">
        <w:r w:rsidR="00954C74" w:rsidDel="00DA0A3F">
          <w:rPr>
            <w:rFonts w:ascii="Times New Roman" w:hAnsi="Times New Roman" w:cs="Times New Roman"/>
          </w:rPr>
          <w:delText>diverse</w:delText>
        </w:r>
        <w:r w:rsidR="00CD3684" w:rsidDel="00DA0A3F">
          <w:rPr>
            <w:rFonts w:ascii="Times New Roman" w:hAnsi="Times New Roman" w:cs="Times New Roman"/>
          </w:rPr>
          <w:delText xml:space="preserve"> </w:delText>
        </w:r>
      </w:del>
      <w:ins w:id="119" w:author="Microsoft Office User" w:date="2018-08-07T13:45:00Z">
        <w:r w:rsidR="00DA0A3F">
          <w:rPr>
            <w:rFonts w:ascii="Times New Roman" w:hAnsi="Times New Roman" w:cs="Times New Roman"/>
          </w:rPr>
          <w:t>varying</w:t>
        </w:r>
        <w:r w:rsidR="00DA0A3F">
          <w:rPr>
            <w:rFonts w:ascii="Times New Roman" w:hAnsi="Times New Roman" w:cs="Times New Roman"/>
          </w:rPr>
          <w:t xml:space="preserve"> </w:t>
        </w:r>
      </w:ins>
      <w:r w:rsidR="00F036B6">
        <w:rPr>
          <w:rFonts w:ascii="Times New Roman" w:hAnsi="Times New Roman" w:cs="Times New Roman"/>
        </w:rPr>
        <w:t>scales</w:t>
      </w:r>
      <w:r w:rsidR="0014049C">
        <w:rPr>
          <w:rFonts w:ascii="Times New Roman" w:hAnsi="Times New Roman" w:cs="Times New Roman"/>
        </w:rPr>
        <w:t xml:space="preserve"> (local and continental)</w:t>
      </w:r>
      <w:ins w:id="120" w:author="Microsoft Office User" w:date="2018-08-13T07:54:00Z">
        <w:r w:rsidR="00EE1367">
          <w:rPr>
            <w:rFonts w:ascii="Times New Roman" w:hAnsi="Times New Roman" w:cs="Times New Roman"/>
          </w:rPr>
          <w:t xml:space="preserve">, </w:t>
        </w:r>
        <w:commentRangeStart w:id="121"/>
        <w:r w:rsidR="00EE1367">
          <w:rPr>
            <w:rFonts w:ascii="Times New Roman" w:hAnsi="Times New Roman" w:cs="Times New Roman"/>
          </w:rPr>
          <w:t>ecotypes,</w:t>
        </w:r>
      </w:ins>
      <w:r w:rsidR="00F036B6">
        <w:rPr>
          <w:rFonts w:ascii="Times New Roman" w:hAnsi="Times New Roman" w:cs="Times New Roman"/>
        </w:rPr>
        <w:t xml:space="preserve"> </w:t>
      </w:r>
      <w:commentRangeEnd w:id="121"/>
      <w:r w:rsidR="00EE1367">
        <w:rPr>
          <w:rStyle w:val="CommentReference"/>
        </w:rPr>
        <w:commentReference w:id="121"/>
      </w:r>
      <w:r w:rsidR="00CD3684">
        <w:rPr>
          <w:rFonts w:ascii="Times New Roman" w:hAnsi="Times New Roman" w:cs="Times New Roman"/>
        </w:rPr>
        <w:t>and species</w:t>
      </w:r>
      <w:del w:id="122" w:author="Microsoft Office User" w:date="2018-08-13T07:54:00Z">
        <w:r w:rsidR="00CD3684" w:rsidDel="00EE1367">
          <w:rPr>
            <w:rFonts w:ascii="Times New Roman" w:hAnsi="Times New Roman" w:cs="Times New Roman"/>
          </w:rPr>
          <w:delText xml:space="preserve"> </w:delText>
        </w:r>
        <w:r w:rsidR="00F036B6" w:rsidDel="00EE1367">
          <w:rPr>
            <w:rFonts w:ascii="Times New Roman" w:hAnsi="Times New Roman" w:cs="Times New Roman"/>
          </w:rPr>
          <w:delText>need to be considered</w:delText>
        </w:r>
      </w:del>
      <w:r w:rsidR="0014049C">
        <w:rPr>
          <w:rFonts w:ascii="Times New Roman" w:hAnsi="Times New Roman" w:cs="Times New Roman"/>
        </w:rPr>
        <w:t xml:space="preserve"> (Laidre et al. 2008; Evans and Bjørge 2013; Truchon et al. 2013).</w:t>
      </w:r>
    </w:p>
    <w:p w14:paraId="027B4931" w14:textId="132A194B" w:rsidR="00DD3D20" w:rsidDel="00EE1367" w:rsidRDefault="00DD3D20" w:rsidP="00942E9E">
      <w:pPr>
        <w:pStyle w:val="NoSpacing"/>
        <w:spacing w:line="480" w:lineRule="auto"/>
        <w:ind w:firstLine="720"/>
        <w:rPr>
          <w:del w:id="123" w:author="Microsoft Office User" w:date="2018-08-13T07:59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Pacific Northwest, or as it is sometimes referred to as Cascadia, is a loosely defined region in </w:t>
      </w:r>
      <w:r w:rsidR="0099759C">
        <w:rPr>
          <w:rFonts w:ascii="Times New Roman" w:hAnsi="Times New Roman" w:cs="Times New Roman"/>
        </w:rPr>
        <w:t xml:space="preserve">western </w:t>
      </w:r>
      <w:r>
        <w:rPr>
          <w:rFonts w:ascii="Times New Roman" w:hAnsi="Times New Roman" w:cs="Times New Roman"/>
        </w:rPr>
        <w:t xml:space="preserve">North America </w:t>
      </w:r>
      <w:r w:rsidR="001E7EAB">
        <w:rPr>
          <w:rFonts w:ascii="Times New Roman" w:hAnsi="Times New Roman" w:cs="Times New Roman"/>
        </w:rPr>
        <w:t>bound</w:t>
      </w:r>
      <w:ins w:id="124" w:author="Microsoft Office User" w:date="2018-08-07T13:45:00Z">
        <w:r w:rsidR="00DA0A3F">
          <w:rPr>
            <w:rFonts w:ascii="Times New Roman" w:hAnsi="Times New Roman" w:cs="Times New Roman"/>
          </w:rPr>
          <w:t>ed</w:t>
        </w:r>
      </w:ins>
      <w:r w:rsidR="001E7EAB">
        <w:rPr>
          <w:rFonts w:ascii="Times New Roman" w:hAnsi="Times New Roman" w:cs="Times New Roman"/>
        </w:rPr>
        <w:t xml:space="preserve"> by the </w:t>
      </w:r>
      <w:commentRangeStart w:id="125"/>
      <w:r w:rsidR="001E7EAB">
        <w:rPr>
          <w:rFonts w:ascii="Times New Roman" w:hAnsi="Times New Roman" w:cs="Times New Roman"/>
        </w:rPr>
        <w:t xml:space="preserve">Cascade Range and Coast Mountains </w:t>
      </w:r>
      <w:commentRangeEnd w:id="125"/>
      <w:r w:rsidR="0095577F">
        <w:rPr>
          <w:rStyle w:val="CommentReference"/>
        </w:rPr>
        <w:commentReference w:id="125"/>
      </w:r>
      <w:r w:rsidR="001E7EAB">
        <w:rPr>
          <w:rFonts w:ascii="Times New Roman" w:hAnsi="Times New Roman" w:cs="Times New Roman"/>
        </w:rPr>
        <w:t xml:space="preserve">to the east, the Pacific Ocean to the west and, depending on the definition, can </w:t>
      </w:r>
      <w:commentRangeStart w:id="126"/>
      <w:r w:rsidR="001E7EAB">
        <w:rPr>
          <w:rFonts w:ascii="Times New Roman" w:hAnsi="Times New Roman" w:cs="Times New Roman"/>
        </w:rPr>
        <w:t>extend as far nor</w:t>
      </w:r>
      <w:r w:rsidR="0099759C">
        <w:rPr>
          <w:rFonts w:ascii="Times New Roman" w:hAnsi="Times New Roman" w:cs="Times New Roman"/>
        </w:rPr>
        <w:t>th as southeast Alaska,</w:t>
      </w:r>
      <w:ins w:id="127" w:author="Microsoft Office User" w:date="2018-08-07T13:46:00Z">
        <w:r w:rsidR="00DA0A3F">
          <w:rPr>
            <w:rFonts w:ascii="Times New Roman" w:hAnsi="Times New Roman" w:cs="Times New Roman"/>
          </w:rPr>
          <w:t xml:space="preserve"> and as far </w:t>
        </w:r>
      </w:ins>
      <w:del w:id="128" w:author="Microsoft Office User" w:date="2018-08-07T13:46:00Z">
        <w:r w:rsidR="0099759C" w:rsidDel="00DA0A3F">
          <w:rPr>
            <w:rFonts w:ascii="Times New Roman" w:hAnsi="Times New Roman" w:cs="Times New Roman"/>
          </w:rPr>
          <w:delText xml:space="preserve"> </w:delText>
        </w:r>
      </w:del>
      <w:r w:rsidR="0099759C">
        <w:rPr>
          <w:rFonts w:ascii="Times New Roman" w:hAnsi="Times New Roman" w:cs="Times New Roman"/>
        </w:rPr>
        <w:t>south</w:t>
      </w:r>
      <w:r w:rsidR="001E7EAB">
        <w:rPr>
          <w:rFonts w:ascii="Times New Roman" w:hAnsi="Times New Roman" w:cs="Times New Roman"/>
        </w:rPr>
        <w:t xml:space="preserve"> </w:t>
      </w:r>
      <w:del w:id="129" w:author="Microsoft Office User" w:date="2018-08-07T13:46:00Z">
        <w:r w:rsidR="001E7EAB" w:rsidDel="00DA0A3F">
          <w:rPr>
            <w:rFonts w:ascii="Times New Roman" w:hAnsi="Times New Roman" w:cs="Times New Roman"/>
          </w:rPr>
          <w:delText xml:space="preserve">through </w:delText>
        </w:r>
      </w:del>
      <w:ins w:id="130" w:author="Microsoft Office User" w:date="2018-08-07T13:46:00Z">
        <w:r w:rsidR="00DA0A3F">
          <w:rPr>
            <w:rFonts w:ascii="Times New Roman" w:hAnsi="Times New Roman" w:cs="Times New Roman"/>
          </w:rPr>
          <w:t>as</w:t>
        </w:r>
        <w:r w:rsidR="00DA0A3F">
          <w:rPr>
            <w:rFonts w:ascii="Times New Roman" w:hAnsi="Times New Roman" w:cs="Times New Roman"/>
          </w:rPr>
          <w:t xml:space="preserve"> </w:t>
        </w:r>
      </w:ins>
      <w:r w:rsidR="001E7EAB">
        <w:rPr>
          <w:rFonts w:ascii="Times New Roman" w:hAnsi="Times New Roman" w:cs="Times New Roman"/>
        </w:rPr>
        <w:t>northern California (</w:t>
      </w:r>
      <w:commentRangeEnd w:id="126"/>
      <w:r w:rsidR="00DA0A3F">
        <w:rPr>
          <w:rStyle w:val="CommentReference"/>
        </w:rPr>
        <w:commentReference w:id="126"/>
      </w:r>
      <w:r w:rsidR="001E7EAB">
        <w:rPr>
          <w:rFonts w:ascii="Times New Roman" w:hAnsi="Times New Roman" w:cs="Times New Roman"/>
        </w:rPr>
        <w:t>Coates 2002).</w:t>
      </w:r>
      <w:r w:rsidR="0099759C">
        <w:rPr>
          <w:rFonts w:ascii="Times New Roman" w:hAnsi="Times New Roman" w:cs="Times New Roman"/>
        </w:rPr>
        <w:t xml:space="preserve"> It is an ecosystem that contains important feeding and breeding habitat for numerous</w:t>
      </w:r>
      <w:r w:rsidR="00954C74">
        <w:rPr>
          <w:rFonts w:ascii="Times New Roman" w:hAnsi="Times New Roman" w:cs="Times New Roman"/>
        </w:rPr>
        <w:t xml:space="preserve"> marine mammal</w:t>
      </w:r>
      <w:r w:rsidR="0099759C">
        <w:rPr>
          <w:rFonts w:ascii="Times New Roman" w:hAnsi="Times New Roman" w:cs="Times New Roman"/>
        </w:rPr>
        <w:t xml:space="preserve"> species </w:t>
      </w:r>
      <w:r w:rsidR="00954C74">
        <w:rPr>
          <w:rFonts w:ascii="Times New Roman" w:hAnsi="Times New Roman" w:cs="Times New Roman"/>
        </w:rPr>
        <w:t>i</w:t>
      </w:r>
      <w:r w:rsidR="0099759C">
        <w:rPr>
          <w:rFonts w:ascii="Times New Roman" w:hAnsi="Times New Roman" w:cs="Times New Roman"/>
        </w:rPr>
        <w:t>n the eastern north Pacific and beyond, including gray (</w:t>
      </w:r>
      <w:r w:rsidR="0099759C" w:rsidRPr="0099759C">
        <w:rPr>
          <w:rFonts w:ascii="Times New Roman" w:hAnsi="Times New Roman" w:cs="Times New Roman"/>
          <w:i/>
        </w:rPr>
        <w:t>Eschrichtius robustus</w:t>
      </w:r>
      <w:r w:rsidR="0099759C">
        <w:rPr>
          <w:rFonts w:ascii="Times New Roman" w:hAnsi="Times New Roman" w:cs="Times New Roman"/>
        </w:rPr>
        <w:t>) and humpback (</w:t>
      </w:r>
      <w:r w:rsidR="0099759C" w:rsidRPr="0099759C">
        <w:rPr>
          <w:rFonts w:ascii="Times New Roman" w:hAnsi="Times New Roman" w:cs="Times New Roman"/>
          <w:i/>
        </w:rPr>
        <w:t>Megaptera novaeangliae</w:t>
      </w:r>
      <w:r w:rsidR="0099759C">
        <w:rPr>
          <w:rFonts w:ascii="Times New Roman" w:hAnsi="Times New Roman" w:cs="Times New Roman"/>
        </w:rPr>
        <w:t>) whales, endangered southern resident killer whales (</w:t>
      </w:r>
      <w:r w:rsidR="0099759C" w:rsidRPr="0099759C">
        <w:rPr>
          <w:rFonts w:ascii="Times New Roman" w:hAnsi="Times New Roman" w:cs="Times New Roman"/>
          <w:i/>
        </w:rPr>
        <w:t>Orcinus orca</w:t>
      </w:r>
      <w:r w:rsidR="0099759C">
        <w:rPr>
          <w:rFonts w:ascii="Times New Roman" w:hAnsi="Times New Roman" w:cs="Times New Roman"/>
        </w:rPr>
        <w:t>), and numerous smaller delphinid and phocoenid species.</w:t>
      </w:r>
      <w:ins w:id="131" w:author="Microsoft Office User" w:date="2018-08-13T07:59:00Z">
        <w:r w:rsidR="00EE1367">
          <w:rPr>
            <w:rFonts w:ascii="Times New Roman" w:hAnsi="Times New Roman" w:cs="Times New Roman"/>
          </w:rPr>
          <w:t xml:space="preserve"> </w:t>
        </w:r>
      </w:ins>
    </w:p>
    <w:p w14:paraId="1DF359C9" w14:textId="77777777" w:rsidR="00E67E46" w:rsidRDefault="003B491D" w:rsidP="00942E9E">
      <w:pPr>
        <w:pStyle w:val="NoSpacing"/>
        <w:spacing w:line="480" w:lineRule="auto"/>
        <w:ind w:firstLine="720"/>
        <w:rPr>
          <w:ins w:id="132" w:author="Microsoft Office User" w:date="2018-08-13T07:59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Pacific Northwest </w:t>
      </w:r>
      <w:del w:id="133" w:author="Microsoft Office User" w:date="2018-08-07T13:47:00Z">
        <w:r w:rsidR="00192EE6" w:rsidDel="00DA0A3F">
          <w:rPr>
            <w:rFonts w:ascii="Times New Roman" w:hAnsi="Times New Roman" w:cs="Times New Roman"/>
          </w:rPr>
          <w:delText xml:space="preserve">of the United States </w:delText>
        </w:r>
      </w:del>
      <w:r>
        <w:rPr>
          <w:rFonts w:ascii="Times New Roman" w:hAnsi="Times New Roman" w:cs="Times New Roman"/>
        </w:rPr>
        <w:t>has experienced</w:t>
      </w:r>
      <w:r w:rsidR="000312F6">
        <w:rPr>
          <w:rFonts w:ascii="Times New Roman" w:hAnsi="Times New Roman" w:cs="Times New Roman"/>
        </w:rPr>
        <w:t xml:space="preserve"> </w:t>
      </w:r>
      <w:commentRangeStart w:id="134"/>
      <w:r>
        <w:rPr>
          <w:rFonts w:ascii="Times New Roman" w:hAnsi="Times New Roman" w:cs="Times New Roman"/>
        </w:rPr>
        <w:t>i</w:t>
      </w:r>
      <w:r w:rsidRPr="003B491D">
        <w:rPr>
          <w:rFonts w:ascii="Times New Roman" w:hAnsi="Times New Roman" w:cs="Times New Roman"/>
        </w:rPr>
        <w:t>ncreasing sea surface temperatures, ocean aci</w:t>
      </w:r>
      <w:r>
        <w:rPr>
          <w:rFonts w:ascii="Times New Roman" w:hAnsi="Times New Roman" w:cs="Times New Roman"/>
        </w:rPr>
        <w:t>dification, and harmful algal bloom events</w:t>
      </w:r>
      <w:commentRangeEnd w:id="134"/>
      <w:r w:rsidR="00DA0A3F">
        <w:rPr>
          <w:rStyle w:val="CommentReference"/>
        </w:rPr>
        <w:commentReference w:id="134"/>
      </w:r>
      <w:r>
        <w:rPr>
          <w:rFonts w:ascii="Times New Roman" w:hAnsi="Times New Roman" w:cs="Times New Roman"/>
        </w:rPr>
        <w:t xml:space="preserve"> that can </w:t>
      </w:r>
      <w:r w:rsidR="000312F6">
        <w:rPr>
          <w:rFonts w:ascii="Times New Roman" w:hAnsi="Times New Roman" w:cs="Times New Roman"/>
        </w:rPr>
        <w:t>negatively impact</w:t>
      </w:r>
      <w:r>
        <w:rPr>
          <w:rFonts w:ascii="Times New Roman" w:hAnsi="Times New Roman" w:cs="Times New Roman"/>
        </w:rPr>
        <w:t xml:space="preserve"> marine mammal population </w:t>
      </w:r>
      <w:r w:rsidR="000312F6">
        <w:rPr>
          <w:rFonts w:ascii="Times New Roman" w:hAnsi="Times New Roman" w:cs="Times New Roman"/>
        </w:rPr>
        <w:t>dynamics through changes in the abundance and distribution of the</w:t>
      </w:r>
      <w:ins w:id="135" w:author="Microsoft Office User" w:date="2018-08-07T13:48:00Z">
        <w:r w:rsidR="00DA0A3F">
          <w:rPr>
            <w:rFonts w:ascii="Times New Roman" w:hAnsi="Times New Roman" w:cs="Times New Roman"/>
          </w:rPr>
          <w:t>ir prey</w:t>
        </w:r>
      </w:ins>
      <w:del w:id="136" w:author="Microsoft Office User" w:date="2018-08-07T13:48:00Z">
        <w:r w:rsidR="000312F6" w:rsidDel="00DA0A3F">
          <w:rPr>
            <w:rFonts w:ascii="Times New Roman" w:hAnsi="Times New Roman" w:cs="Times New Roman"/>
          </w:rPr>
          <w:delText xml:space="preserve"> marine food web</w:delText>
        </w:r>
      </w:del>
      <w:ins w:id="137" w:author="Microsoft Office User" w:date="2018-08-07T13:48:00Z">
        <w:r w:rsidR="00DA0A3F">
          <w:rPr>
            <w:rFonts w:ascii="Times New Roman" w:hAnsi="Times New Roman" w:cs="Times New Roman"/>
          </w:rPr>
          <w:t>, among other effects</w:t>
        </w:r>
      </w:ins>
      <w:r w:rsidR="000312F6">
        <w:rPr>
          <w:rFonts w:ascii="Times New Roman" w:hAnsi="Times New Roman" w:cs="Times New Roman"/>
        </w:rPr>
        <w:t xml:space="preserve"> (</w:t>
      </w:r>
      <w:r w:rsidR="00D946C8">
        <w:rPr>
          <w:rFonts w:ascii="Times New Roman" w:hAnsi="Times New Roman" w:cs="Times New Roman"/>
        </w:rPr>
        <w:t xml:space="preserve">Mote and Salathé 2010; </w:t>
      </w:r>
      <w:r w:rsidR="000312F6">
        <w:rPr>
          <w:rFonts w:ascii="Times New Roman" w:hAnsi="Times New Roman" w:cs="Times New Roman"/>
        </w:rPr>
        <w:t xml:space="preserve">Mauger et al. 2015). </w:t>
      </w:r>
    </w:p>
    <w:p w14:paraId="2115CC53" w14:textId="5A8EF376" w:rsidR="003B491D" w:rsidDel="00E67E46" w:rsidRDefault="00E67E46" w:rsidP="00942E9E">
      <w:pPr>
        <w:pStyle w:val="NoSpacing"/>
        <w:spacing w:line="480" w:lineRule="auto"/>
        <w:ind w:firstLine="720"/>
        <w:rPr>
          <w:del w:id="138" w:author="Microsoft Office User" w:date="2018-08-13T07:59:00Z"/>
          <w:rFonts w:ascii="Times New Roman" w:hAnsi="Times New Roman" w:cs="Times New Roman"/>
        </w:rPr>
      </w:pPr>
      <w:ins w:id="139" w:author="Microsoft Office User" w:date="2018-08-13T08:01:00Z">
        <w:r>
          <w:rPr>
            <w:rFonts w:ascii="Times New Roman" w:hAnsi="Times New Roman" w:cs="Times New Roman"/>
          </w:rPr>
          <w:t>We aimed to investigate the possible connection between</w:t>
        </w:r>
      </w:ins>
      <w:del w:id="140" w:author="Microsoft Office User" w:date="2018-08-13T08:01:00Z">
        <w:r w:rsidR="00192EE6" w:rsidDel="00E67E46">
          <w:rPr>
            <w:rFonts w:ascii="Times New Roman" w:hAnsi="Times New Roman" w:cs="Times New Roman"/>
          </w:rPr>
          <w:delText>L</w:delText>
        </w:r>
      </w:del>
      <w:del w:id="141" w:author="Microsoft Office User" w:date="2018-08-13T08:02:00Z">
        <w:r w:rsidR="00192EE6" w:rsidDel="00E67E46">
          <w:rPr>
            <w:rFonts w:ascii="Times New Roman" w:hAnsi="Times New Roman" w:cs="Times New Roman"/>
          </w:rPr>
          <w:delText>inking</w:delText>
        </w:r>
      </w:del>
      <w:r w:rsidR="00192EE6">
        <w:rPr>
          <w:rFonts w:ascii="Times New Roman" w:hAnsi="Times New Roman" w:cs="Times New Roman"/>
        </w:rPr>
        <w:t xml:space="preserve"> these oceanographic changes </w:t>
      </w:r>
      <w:ins w:id="142" w:author="Microsoft Office User" w:date="2018-08-13T08:02:00Z">
        <w:r>
          <w:rPr>
            <w:rFonts w:ascii="Times New Roman" w:hAnsi="Times New Roman" w:cs="Times New Roman"/>
          </w:rPr>
          <w:t>and the</w:t>
        </w:r>
      </w:ins>
      <w:del w:id="143" w:author="Microsoft Office User" w:date="2018-08-13T08:02:00Z">
        <w:r w:rsidR="00192EE6" w:rsidDel="00E67E46">
          <w:rPr>
            <w:rFonts w:ascii="Times New Roman" w:hAnsi="Times New Roman" w:cs="Times New Roman"/>
          </w:rPr>
          <w:delText xml:space="preserve">to </w:delText>
        </w:r>
      </w:del>
      <w:ins w:id="144" w:author="Microsoft Office User" w:date="2018-08-07T13:49:00Z">
        <w:r w:rsidR="00DA0A3F">
          <w:rPr>
            <w:rFonts w:ascii="Times New Roman" w:hAnsi="Times New Roman" w:cs="Times New Roman"/>
          </w:rPr>
          <w:t xml:space="preserve"> health and </w:t>
        </w:r>
      </w:ins>
      <w:r w:rsidR="00192EE6">
        <w:rPr>
          <w:rFonts w:ascii="Times New Roman" w:hAnsi="Times New Roman" w:cs="Times New Roman"/>
        </w:rPr>
        <w:t xml:space="preserve">mortality of marine mammals </w:t>
      </w:r>
      <w:ins w:id="145" w:author="Microsoft Office User" w:date="2018-08-13T08:01:00Z">
        <w:r>
          <w:rPr>
            <w:rFonts w:ascii="Times New Roman" w:hAnsi="Times New Roman" w:cs="Times New Roman"/>
          </w:rPr>
          <w:t>throughout</w:t>
        </w:r>
      </w:ins>
      <w:del w:id="146" w:author="Microsoft Office User" w:date="2018-08-13T08:01:00Z">
        <w:r w:rsidR="00192EE6" w:rsidDel="00E67E46">
          <w:rPr>
            <w:rFonts w:ascii="Times New Roman" w:hAnsi="Times New Roman" w:cs="Times New Roman"/>
          </w:rPr>
          <w:delText>over</w:delText>
        </w:r>
      </w:del>
      <w:r w:rsidR="00192EE6">
        <w:rPr>
          <w:rFonts w:ascii="Times New Roman" w:hAnsi="Times New Roman" w:cs="Times New Roman"/>
        </w:rPr>
        <w:t xml:space="preserve"> a large ecosystem </w:t>
      </w:r>
      <w:del w:id="147" w:author="Microsoft Office User" w:date="2018-08-13T08:02:00Z">
        <w:r w:rsidR="00192EE6" w:rsidDel="00E67E46">
          <w:rPr>
            <w:rFonts w:ascii="Times New Roman" w:hAnsi="Times New Roman" w:cs="Times New Roman"/>
          </w:rPr>
          <w:delText>such as the</w:delText>
        </w:r>
        <w:commentRangeStart w:id="148"/>
        <w:r w:rsidR="00192EE6" w:rsidDel="00E67E46">
          <w:rPr>
            <w:rFonts w:ascii="Times New Roman" w:hAnsi="Times New Roman" w:cs="Times New Roman"/>
          </w:rPr>
          <w:delText xml:space="preserve"> </w:delText>
        </w:r>
        <w:commentRangeEnd w:id="148"/>
        <w:r w:rsidR="00DA0A3F" w:rsidDel="00E67E46">
          <w:rPr>
            <w:rStyle w:val="CommentReference"/>
          </w:rPr>
          <w:commentReference w:id="148"/>
        </w:r>
      </w:del>
      <w:del w:id="149" w:author="Microsoft Office User" w:date="2018-08-07T13:49:00Z">
        <w:r w:rsidR="00192EE6" w:rsidDel="00DA0A3F">
          <w:rPr>
            <w:rFonts w:ascii="Times New Roman" w:hAnsi="Times New Roman" w:cs="Times New Roman"/>
          </w:rPr>
          <w:delText xml:space="preserve">US </w:delText>
        </w:r>
      </w:del>
      <w:del w:id="150" w:author="Microsoft Office User" w:date="2018-08-13T08:02:00Z">
        <w:r w:rsidR="00192EE6" w:rsidDel="00E67E46">
          <w:rPr>
            <w:rFonts w:ascii="Times New Roman" w:hAnsi="Times New Roman" w:cs="Times New Roman"/>
          </w:rPr>
          <w:delText xml:space="preserve">Pacific Northwest can be accomplished </w:delText>
        </w:r>
      </w:del>
      <w:r w:rsidR="00192EE6">
        <w:rPr>
          <w:rFonts w:ascii="Times New Roman" w:hAnsi="Times New Roman" w:cs="Times New Roman"/>
        </w:rPr>
        <w:t xml:space="preserve">by evaluating </w:t>
      </w:r>
      <w:del w:id="151" w:author="Microsoft Office User" w:date="2018-08-13T08:02:00Z">
        <w:r w:rsidR="00192EE6" w:rsidDel="00E67E46">
          <w:rPr>
            <w:rFonts w:ascii="Times New Roman" w:hAnsi="Times New Roman" w:cs="Times New Roman"/>
          </w:rPr>
          <w:delText xml:space="preserve">marine mammal </w:delText>
        </w:r>
      </w:del>
      <w:ins w:id="152" w:author="Microsoft Office User" w:date="2018-08-07T13:49:00Z">
        <w:r w:rsidR="00DA0A3F">
          <w:rPr>
            <w:rFonts w:ascii="Times New Roman" w:hAnsi="Times New Roman" w:cs="Times New Roman"/>
          </w:rPr>
          <w:t xml:space="preserve">stranding </w:t>
        </w:r>
      </w:ins>
      <w:r w:rsidR="00192EE6">
        <w:rPr>
          <w:rFonts w:ascii="Times New Roman" w:hAnsi="Times New Roman" w:cs="Times New Roman"/>
        </w:rPr>
        <w:t xml:space="preserve">records </w:t>
      </w:r>
      <w:ins w:id="153" w:author="Microsoft Office User" w:date="2018-08-07T13:49:00Z">
        <w:r w:rsidR="00DA0A3F">
          <w:rPr>
            <w:rFonts w:ascii="Times New Roman" w:hAnsi="Times New Roman" w:cs="Times New Roman"/>
          </w:rPr>
          <w:t xml:space="preserve">collected </w:t>
        </w:r>
      </w:ins>
      <w:r w:rsidR="00192EE6">
        <w:rPr>
          <w:rFonts w:ascii="Times New Roman" w:hAnsi="Times New Roman" w:cs="Times New Roman"/>
        </w:rPr>
        <w:t xml:space="preserve">consistently and systematically </w:t>
      </w:r>
      <w:ins w:id="154" w:author="Microsoft Office User" w:date="2018-08-13T08:03:00Z">
        <w:r>
          <w:rPr>
            <w:rFonts w:ascii="Times New Roman" w:hAnsi="Times New Roman" w:cs="Times New Roman"/>
          </w:rPr>
          <w:t>from 2003-2017</w:t>
        </w:r>
      </w:ins>
      <w:del w:id="155" w:author="Microsoft Office User" w:date="2018-08-07T13:50:00Z">
        <w:r w:rsidR="00192EE6" w:rsidDel="00DA0A3F">
          <w:rPr>
            <w:rFonts w:ascii="Times New Roman" w:hAnsi="Times New Roman" w:cs="Times New Roman"/>
          </w:rPr>
          <w:delText xml:space="preserve">collected </w:delText>
        </w:r>
      </w:del>
      <w:del w:id="156" w:author="Microsoft Office User" w:date="2018-08-13T08:03:00Z">
        <w:r w:rsidR="00192EE6" w:rsidDel="00E67E46">
          <w:rPr>
            <w:rFonts w:ascii="Times New Roman" w:hAnsi="Times New Roman" w:cs="Times New Roman"/>
          </w:rPr>
          <w:delText>over a number of years</w:delText>
        </w:r>
      </w:del>
      <w:del w:id="157" w:author="Microsoft Office User" w:date="2018-08-13T07:49:00Z">
        <w:r w:rsidR="00192EE6" w:rsidDel="00917DD8">
          <w:rPr>
            <w:rFonts w:ascii="Times New Roman" w:hAnsi="Times New Roman" w:cs="Times New Roman"/>
          </w:rPr>
          <w:delText xml:space="preserve"> </w:delText>
        </w:r>
        <w:commentRangeStart w:id="158"/>
        <w:r w:rsidR="00192EE6" w:rsidDel="00917DD8">
          <w:rPr>
            <w:rFonts w:ascii="Times New Roman" w:hAnsi="Times New Roman" w:cs="Times New Roman"/>
          </w:rPr>
          <w:delText>(2003-2017)</w:delText>
        </w:r>
      </w:del>
      <w:r w:rsidR="00192EE6">
        <w:rPr>
          <w:rFonts w:ascii="Times New Roman" w:hAnsi="Times New Roman" w:cs="Times New Roman"/>
        </w:rPr>
        <w:t>.</w:t>
      </w:r>
      <w:commentRangeEnd w:id="158"/>
      <w:r w:rsidR="00DA0A3F">
        <w:rPr>
          <w:rStyle w:val="CommentReference"/>
        </w:rPr>
        <w:commentReference w:id="158"/>
      </w:r>
      <w:ins w:id="159" w:author="Microsoft Office User" w:date="2018-08-13T07:59:00Z">
        <w:r>
          <w:rPr>
            <w:rFonts w:ascii="Times New Roman" w:hAnsi="Times New Roman" w:cs="Times New Roman"/>
          </w:rPr>
          <w:t xml:space="preserve"> </w:t>
        </w:r>
      </w:ins>
    </w:p>
    <w:p w14:paraId="1614A0FA" w14:textId="3AA4F314" w:rsidR="009D445F" w:rsidRDefault="00E67E46" w:rsidP="00E67E46">
      <w:pPr>
        <w:pStyle w:val="NoSpacing"/>
        <w:spacing w:line="480" w:lineRule="auto"/>
        <w:ind w:firstLine="720"/>
        <w:rPr>
          <w:rFonts w:ascii="Times New Roman" w:hAnsi="Times New Roman" w:cs="Times New Roman"/>
        </w:rPr>
      </w:pPr>
      <w:ins w:id="160" w:author="Microsoft Office User" w:date="2018-08-13T08:03:00Z">
        <w:r>
          <w:rPr>
            <w:rFonts w:ascii="Times New Roman" w:hAnsi="Times New Roman" w:cs="Times New Roman"/>
          </w:rPr>
          <w:t>Specifically, t</w:t>
        </w:r>
      </w:ins>
      <w:del w:id="161" w:author="Microsoft Office User" w:date="2018-08-13T08:03:00Z">
        <w:r w:rsidR="009D445F" w:rsidDel="00E67E46">
          <w:rPr>
            <w:rFonts w:ascii="Times New Roman" w:hAnsi="Times New Roman" w:cs="Times New Roman"/>
          </w:rPr>
          <w:delText>T</w:delText>
        </w:r>
      </w:del>
      <w:r w:rsidR="009D445F">
        <w:rPr>
          <w:rFonts w:ascii="Times New Roman" w:hAnsi="Times New Roman" w:cs="Times New Roman"/>
        </w:rPr>
        <w:t>h</w:t>
      </w:r>
      <w:r w:rsidR="0022110C">
        <w:rPr>
          <w:rFonts w:ascii="Times New Roman" w:hAnsi="Times New Roman" w:cs="Times New Roman"/>
        </w:rPr>
        <w:t xml:space="preserve">e goals of this study were to: </w:t>
      </w:r>
      <w:ins w:id="162" w:author="Microsoft Office User" w:date="2018-08-13T08:04:00Z">
        <w:r>
          <w:rPr>
            <w:rFonts w:ascii="Times New Roman" w:hAnsi="Times New Roman" w:cs="Times New Roman"/>
          </w:rPr>
          <w:t>compare</w:t>
        </w:r>
      </w:ins>
      <w:del w:id="163" w:author="Microsoft Office User" w:date="2018-08-13T08:04:00Z">
        <w:r w:rsidR="0022110C" w:rsidDel="00E67E46">
          <w:rPr>
            <w:rFonts w:ascii="Times New Roman" w:hAnsi="Times New Roman" w:cs="Times New Roman"/>
          </w:rPr>
          <w:delText>provide an update on</w:delText>
        </w:r>
      </w:del>
      <w:ins w:id="164" w:author="Microsoft Office User" w:date="2018-08-13T08:04:00Z">
        <w:r>
          <w:rPr>
            <w:rFonts w:ascii="Times New Roman" w:hAnsi="Times New Roman" w:cs="Times New Roman"/>
          </w:rPr>
          <w:t xml:space="preserve"> recent</w:t>
        </w:r>
      </w:ins>
      <w:r w:rsidR="0022110C">
        <w:rPr>
          <w:rFonts w:ascii="Times New Roman" w:hAnsi="Times New Roman" w:cs="Times New Roman"/>
        </w:rPr>
        <w:t xml:space="preserve"> cetacean stranding numbers and patterns in the </w:t>
      </w:r>
      <w:del w:id="165" w:author="Microsoft Office User" w:date="2018-08-13T08:03:00Z">
        <w:r w:rsidR="0022110C" w:rsidDel="00E67E46">
          <w:rPr>
            <w:rFonts w:ascii="Times New Roman" w:hAnsi="Times New Roman" w:cs="Times New Roman"/>
          </w:rPr>
          <w:delText xml:space="preserve">US </w:delText>
        </w:r>
      </w:del>
      <w:r w:rsidR="0022110C">
        <w:rPr>
          <w:rFonts w:ascii="Times New Roman" w:hAnsi="Times New Roman" w:cs="Times New Roman"/>
        </w:rPr>
        <w:t>Pacific Northwest</w:t>
      </w:r>
      <w:ins w:id="166" w:author="Microsoft Office User" w:date="2018-08-13T08:04:00Z">
        <w:r>
          <w:rPr>
            <w:rFonts w:ascii="Times New Roman" w:hAnsi="Times New Roman" w:cs="Times New Roman"/>
          </w:rPr>
          <w:t xml:space="preserve"> </w:t>
        </w:r>
        <w:commentRangeStart w:id="167"/>
        <w:r>
          <w:rPr>
            <w:rFonts w:ascii="Times New Roman" w:hAnsi="Times New Roman" w:cs="Times New Roman"/>
          </w:rPr>
          <w:t>(</w:t>
        </w:r>
      </w:ins>
      <w:del w:id="168" w:author="Microsoft Office User" w:date="2018-08-13T08:04:00Z">
        <w:r w:rsidR="0022110C" w:rsidDel="00E67E46">
          <w:rPr>
            <w:rFonts w:ascii="Times New Roman" w:hAnsi="Times New Roman" w:cs="Times New Roman"/>
          </w:rPr>
          <w:delText xml:space="preserve">, specifically </w:delText>
        </w:r>
      </w:del>
      <w:r w:rsidR="0022110C">
        <w:rPr>
          <w:rFonts w:ascii="Times New Roman" w:hAnsi="Times New Roman" w:cs="Times New Roman"/>
        </w:rPr>
        <w:t>Washington and Oregon</w:t>
      </w:r>
      <w:ins w:id="169" w:author="Microsoft Office User" w:date="2018-08-13T08:04:00Z">
        <w:r>
          <w:rPr>
            <w:rFonts w:ascii="Times New Roman" w:hAnsi="Times New Roman" w:cs="Times New Roman"/>
          </w:rPr>
          <w:t>)</w:t>
        </w:r>
      </w:ins>
      <w:del w:id="170" w:author="Microsoft Office User" w:date="2018-08-13T08:04:00Z">
        <w:r w:rsidR="0022110C" w:rsidDel="00E67E46">
          <w:rPr>
            <w:rFonts w:ascii="Times New Roman" w:hAnsi="Times New Roman" w:cs="Times New Roman"/>
          </w:rPr>
          <w:delText>,</w:delText>
        </w:r>
      </w:del>
      <w:commentRangeEnd w:id="167"/>
      <w:r>
        <w:rPr>
          <w:rStyle w:val="CommentReference"/>
        </w:rPr>
        <w:commentReference w:id="167"/>
      </w:r>
      <w:r w:rsidR="0022110C">
        <w:rPr>
          <w:rFonts w:ascii="Times New Roman" w:hAnsi="Times New Roman" w:cs="Times New Roman"/>
        </w:rPr>
        <w:t xml:space="preserve"> </w:t>
      </w:r>
      <w:del w:id="171" w:author="Microsoft Office User" w:date="2018-08-13T08:04:00Z">
        <w:r w:rsidR="0022110C" w:rsidDel="00E67E46">
          <w:rPr>
            <w:rFonts w:ascii="Times New Roman" w:hAnsi="Times New Roman" w:cs="Times New Roman"/>
          </w:rPr>
          <w:delText xml:space="preserve">to compare </w:delText>
        </w:r>
      </w:del>
      <w:r w:rsidR="0022110C">
        <w:rPr>
          <w:rFonts w:ascii="Times New Roman" w:hAnsi="Times New Roman" w:cs="Times New Roman"/>
        </w:rPr>
        <w:t>to those previously reported for 1930-2002 (</w:t>
      </w:r>
      <w:r w:rsidR="009D445F" w:rsidRPr="009D445F">
        <w:rPr>
          <w:rFonts w:ascii="Times New Roman" w:hAnsi="Times New Roman" w:cs="Times New Roman"/>
        </w:rPr>
        <w:t>Norman et al.</w:t>
      </w:r>
      <w:r w:rsidR="0022110C">
        <w:rPr>
          <w:rFonts w:ascii="Times New Roman" w:hAnsi="Times New Roman" w:cs="Times New Roman"/>
        </w:rPr>
        <w:t xml:space="preserve"> 2004); </w:t>
      </w:r>
      <w:commentRangeStart w:id="172"/>
      <w:r w:rsidR="0022110C">
        <w:rPr>
          <w:rFonts w:ascii="Times New Roman" w:hAnsi="Times New Roman" w:cs="Times New Roman"/>
        </w:rPr>
        <w:t>detect new mortality trends</w:t>
      </w:r>
      <w:del w:id="173" w:author="Microsoft Office User" w:date="2018-08-13T08:09:00Z">
        <w:r w:rsidR="0022110C" w:rsidDel="00E67E46">
          <w:rPr>
            <w:rFonts w:ascii="Times New Roman" w:hAnsi="Times New Roman" w:cs="Times New Roman"/>
          </w:rPr>
          <w:delText xml:space="preserve"> </w:delText>
        </w:r>
      </w:del>
      <w:commentRangeEnd w:id="172"/>
      <w:r w:rsidR="00DA0A3F">
        <w:rPr>
          <w:rStyle w:val="CommentReference"/>
        </w:rPr>
        <w:commentReference w:id="172"/>
      </w:r>
      <w:del w:id="174" w:author="Microsoft Office User" w:date="2018-08-13T08:09:00Z">
        <w:r w:rsidR="0022110C" w:rsidDel="00E67E46">
          <w:rPr>
            <w:rFonts w:ascii="Times New Roman" w:hAnsi="Times New Roman" w:cs="Times New Roman"/>
          </w:rPr>
          <w:delText>by exami</w:delText>
        </w:r>
      </w:del>
      <w:del w:id="175" w:author="Microsoft Office User" w:date="2018-08-13T08:08:00Z">
        <w:r w:rsidR="0022110C" w:rsidDel="00E67E46">
          <w:rPr>
            <w:rFonts w:ascii="Times New Roman" w:hAnsi="Times New Roman" w:cs="Times New Roman"/>
          </w:rPr>
          <w:delText>ning changes in stranding patterns</w:delText>
        </w:r>
      </w:del>
      <w:del w:id="176" w:author="Microsoft Office User" w:date="2018-08-13T08:10:00Z">
        <w:r w:rsidR="0022110C" w:rsidDel="00F23E46">
          <w:rPr>
            <w:rFonts w:ascii="Times New Roman" w:hAnsi="Times New Roman" w:cs="Times New Roman"/>
          </w:rPr>
          <w:delText>, highlighting a few case studies such increased reports of stranded humpback whales</w:delText>
        </w:r>
        <w:r w:rsidR="009D445F" w:rsidRPr="009D445F" w:rsidDel="00F23E46">
          <w:rPr>
            <w:rFonts w:ascii="Times New Roman" w:hAnsi="Times New Roman" w:cs="Times New Roman"/>
          </w:rPr>
          <w:delText xml:space="preserve"> and </w:delText>
        </w:r>
        <w:r w:rsidR="0022110C" w:rsidDel="00F23E46">
          <w:rPr>
            <w:rFonts w:ascii="Times New Roman" w:hAnsi="Times New Roman" w:cs="Times New Roman"/>
          </w:rPr>
          <w:delText>harbor porpoises (</w:delText>
        </w:r>
        <w:r w:rsidR="0022110C" w:rsidRPr="0022110C" w:rsidDel="00F23E46">
          <w:rPr>
            <w:rFonts w:ascii="Times New Roman" w:hAnsi="Times New Roman" w:cs="Times New Roman"/>
            <w:i/>
          </w:rPr>
          <w:delText>Phocoena phocoena</w:delText>
        </w:r>
        <w:r w:rsidR="0022110C" w:rsidDel="00F23E46">
          <w:rPr>
            <w:rFonts w:ascii="Times New Roman" w:hAnsi="Times New Roman" w:cs="Times New Roman"/>
          </w:rPr>
          <w:delText>)</w:delText>
        </w:r>
      </w:del>
      <w:r w:rsidR="0022110C">
        <w:rPr>
          <w:rFonts w:ascii="Times New Roman" w:hAnsi="Times New Roman" w:cs="Times New Roman"/>
        </w:rPr>
        <w:t xml:space="preserve">; </w:t>
      </w:r>
      <w:ins w:id="177" w:author="Microsoft Office User" w:date="2018-08-13T08:10:00Z">
        <w:r w:rsidR="00F23E46">
          <w:rPr>
            <w:rFonts w:ascii="Times New Roman" w:hAnsi="Times New Roman" w:cs="Times New Roman"/>
          </w:rPr>
          <w:t xml:space="preserve">and to </w:t>
        </w:r>
      </w:ins>
      <w:r w:rsidR="0022110C">
        <w:rPr>
          <w:rFonts w:ascii="Times New Roman" w:hAnsi="Times New Roman" w:cs="Times New Roman"/>
        </w:rPr>
        <w:t xml:space="preserve">investigate possible relationships between spatiotemporal variation in cetacean strandings and </w:t>
      </w:r>
      <w:del w:id="178" w:author="Microsoft Office User" w:date="2018-08-07T13:52:00Z">
        <w:r w:rsidR="0022110C" w:rsidDel="00DA0A3F">
          <w:rPr>
            <w:rFonts w:ascii="Times New Roman" w:hAnsi="Times New Roman" w:cs="Times New Roman"/>
          </w:rPr>
          <w:delText xml:space="preserve">changes in </w:delText>
        </w:r>
      </w:del>
      <w:r w:rsidR="0022110C">
        <w:rPr>
          <w:rFonts w:ascii="Times New Roman" w:hAnsi="Times New Roman" w:cs="Times New Roman"/>
        </w:rPr>
        <w:t>oceanographic conditions in the Pacific Northwest</w:t>
      </w:r>
      <w:del w:id="179" w:author="Microsoft Office User" w:date="2018-08-13T08:10:00Z">
        <w:r w:rsidR="0022110C" w:rsidDel="00F23E46">
          <w:rPr>
            <w:rFonts w:ascii="Times New Roman" w:hAnsi="Times New Roman" w:cs="Times New Roman"/>
          </w:rPr>
          <w:delText xml:space="preserve"> between 2003 and 2017</w:delText>
        </w:r>
      </w:del>
      <w:r w:rsidR="0022110C">
        <w:rPr>
          <w:rFonts w:ascii="Times New Roman" w:hAnsi="Times New Roman" w:cs="Times New Roman"/>
        </w:rPr>
        <w:t xml:space="preserve">. </w:t>
      </w:r>
      <w:del w:id="180" w:author="Microsoft Office User" w:date="2018-08-13T08:12:00Z">
        <w:r w:rsidR="0022110C" w:rsidDel="00F23E46">
          <w:rPr>
            <w:rFonts w:ascii="Times New Roman" w:hAnsi="Times New Roman" w:cs="Times New Roman"/>
          </w:rPr>
          <w:delText>Increases in harbor porpoise strandings over the last 12 years have been posited to</w:delText>
        </w:r>
        <w:r w:rsidR="003172DE" w:rsidDel="00F23E46">
          <w:rPr>
            <w:rFonts w:ascii="Times New Roman" w:hAnsi="Times New Roman" w:cs="Times New Roman"/>
          </w:rPr>
          <w:delText xml:space="preserve"> be partially due to changes in their prey’s abundance and distribution </w:delText>
        </w:r>
        <w:r w:rsidR="007D6275" w:rsidDel="00F23E46">
          <w:rPr>
            <w:rFonts w:ascii="Times New Roman" w:hAnsi="Times New Roman" w:cs="Times New Roman"/>
          </w:rPr>
          <w:delText xml:space="preserve">which can </w:delText>
        </w:r>
        <w:r w:rsidR="007D6275" w:rsidRPr="007D6275" w:rsidDel="00F23E46">
          <w:rPr>
            <w:rFonts w:ascii="Times New Roman" w:hAnsi="Times New Roman" w:cs="Times New Roman"/>
          </w:rPr>
          <w:delText>regulate patterns</w:delText>
        </w:r>
        <w:r w:rsidR="007D6275" w:rsidDel="00F23E46">
          <w:rPr>
            <w:rFonts w:ascii="Times New Roman" w:hAnsi="Times New Roman" w:cs="Times New Roman"/>
          </w:rPr>
          <w:delText xml:space="preserve"> of energy flow in coastal</w:delText>
        </w:r>
        <w:r w:rsidR="007D6275" w:rsidRPr="007D6275" w:rsidDel="00F23E46">
          <w:rPr>
            <w:rFonts w:ascii="Times New Roman" w:hAnsi="Times New Roman" w:cs="Times New Roman"/>
          </w:rPr>
          <w:delText xml:space="preserve"> ecosystems, and therefore play critical roles in</w:delText>
        </w:r>
        <w:r w:rsidR="007D6275" w:rsidDel="00F23E46">
          <w:rPr>
            <w:rFonts w:ascii="Times New Roman" w:hAnsi="Times New Roman" w:cs="Times New Roman"/>
          </w:rPr>
          <w:delText xml:space="preserve"> </w:delText>
        </w:r>
        <w:commentRangeStart w:id="181"/>
        <w:r w:rsidR="007D6275" w:rsidDel="00F23E46">
          <w:rPr>
            <w:rFonts w:ascii="Times New Roman" w:hAnsi="Times New Roman" w:cs="Times New Roman"/>
          </w:rPr>
          <w:delText>coastal</w:delText>
        </w:r>
        <w:r w:rsidR="007D6275" w:rsidRPr="007D6275" w:rsidDel="00F23E46">
          <w:rPr>
            <w:rFonts w:ascii="Times New Roman" w:hAnsi="Times New Roman" w:cs="Times New Roman"/>
          </w:rPr>
          <w:delText xml:space="preserve"> ecosystems </w:delText>
        </w:r>
        <w:commentRangeEnd w:id="181"/>
        <w:r w:rsidR="00DA0A3F" w:rsidDel="00F23E46">
          <w:rPr>
            <w:rStyle w:val="CommentReference"/>
          </w:rPr>
          <w:commentReference w:id="181"/>
        </w:r>
        <w:r w:rsidR="003172DE" w:rsidDel="00F23E46">
          <w:rPr>
            <w:rFonts w:ascii="Times New Roman" w:hAnsi="Times New Roman" w:cs="Times New Roman"/>
          </w:rPr>
          <w:delText>(</w:delText>
        </w:r>
        <w:r w:rsidR="007D6275" w:rsidDel="00F23E46">
          <w:rPr>
            <w:rFonts w:ascii="Times New Roman" w:hAnsi="Times New Roman" w:cs="Times New Roman"/>
          </w:rPr>
          <w:delText xml:space="preserve">Greene et al. 2015; </w:delText>
        </w:r>
        <w:r w:rsidR="003172DE" w:rsidDel="00F23E46">
          <w:rPr>
            <w:rFonts w:ascii="Times New Roman" w:hAnsi="Times New Roman" w:cs="Times New Roman"/>
          </w:rPr>
          <w:delText>Jefferson et al. 2016).</w:delText>
        </w:r>
        <w:r w:rsidR="007D6275" w:rsidDel="00F23E46">
          <w:rPr>
            <w:rFonts w:ascii="Times New Roman" w:hAnsi="Times New Roman" w:cs="Times New Roman"/>
          </w:rPr>
          <w:delText xml:space="preserve"> </w:delText>
        </w:r>
      </w:del>
    </w:p>
    <w:p w14:paraId="322173F0" w14:textId="1C063A8E" w:rsidR="00207DA1" w:rsidRDefault="00E63A67" w:rsidP="00E63A67">
      <w:pPr>
        <w:pStyle w:val="NoSpacing"/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was expected that</w:t>
      </w:r>
      <w:del w:id="182" w:author="Microsoft Office User" w:date="2018-08-13T08:17:00Z">
        <w:r w:rsidDel="00F23E46">
          <w:rPr>
            <w:rFonts w:ascii="Times New Roman" w:hAnsi="Times New Roman" w:cs="Times New Roman"/>
          </w:rPr>
          <w:delText xml:space="preserve"> the</w:delText>
        </w:r>
      </w:del>
      <w:r>
        <w:rPr>
          <w:rFonts w:ascii="Times New Roman" w:hAnsi="Times New Roman" w:cs="Times New Roman"/>
        </w:rPr>
        <w:t xml:space="preserve"> stranding</w:t>
      </w:r>
      <w:del w:id="183" w:author="Microsoft Office User" w:date="2018-08-13T08:17:00Z">
        <w:r w:rsidDel="00F23E46">
          <w:rPr>
            <w:rFonts w:ascii="Times New Roman" w:hAnsi="Times New Roman" w:cs="Times New Roman"/>
          </w:rPr>
          <w:delText xml:space="preserve"> pattern</w:delText>
        </w:r>
      </w:del>
      <w:r>
        <w:rPr>
          <w:rFonts w:ascii="Times New Roman" w:hAnsi="Times New Roman" w:cs="Times New Roman"/>
        </w:rPr>
        <w:t xml:space="preserve">s of humpback whales and harbor porpoises, for example, </w:t>
      </w:r>
      <w:ins w:id="184" w:author="Microsoft Office User" w:date="2018-08-13T08:17:00Z">
        <w:r w:rsidR="00F23E46">
          <w:rPr>
            <w:rFonts w:ascii="Times New Roman" w:hAnsi="Times New Roman" w:cs="Times New Roman"/>
          </w:rPr>
          <w:t>might</w:t>
        </w:r>
      </w:ins>
      <w:del w:id="185" w:author="Microsoft Office User" w:date="2018-08-13T08:17:00Z">
        <w:r w:rsidDel="00F23E46">
          <w:rPr>
            <w:rFonts w:ascii="Times New Roman" w:hAnsi="Times New Roman" w:cs="Times New Roman"/>
          </w:rPr>
          <w:delText>would</w:delText>
        </w:r>
      </w:del>
      <w:r w:rsidR="00690BEE">
        <w:rPr>
          <w:rFonts w:ascii="Times New Roman" w:hAnsi="Times New Roman" w:cs="Times New Roman"/>
        </w:rPr>
        <w:t xml:space="preserve"> be </w:t>
      </w:r>
      <w:del w:id="186" w:author="Microsoft Office User" w:date="2018-08-13T08:17:00Z">
        <w:r w:rsidR="00690BEE" w:rsidDel="00F23E46">
          <w:rPr>
            <w:rFonts w:ascii="Times New Roman" w:hAnsi="Times New Roman" w:cs="Times New Roman"/>
          </w:rPr>
          <w:delText>increased</w:delText>
        </w:r>
        <w:r w:rsidDel="00F23E46">
          <w:rPr>
            <w:rFonts w:ascii="Times New Roman" w:hAnsi="Times New Roman" w:cs="Times New Roman"/>
          </w:rPr>
          <w:delText xml:space="preserve"> </w:delText>
        </w:r>
      </w:del>
      <w:ins w:id="187" w:author="Microsoft Office User" w:date="2018-08-13T08:17:00Z">
        <w:r w:rsidR="00F23E46">
          <w:rPr>
            <w:rFonts w:ascii="Times New Roman" w:hAnsi="Times New Roman" w:cs="Times New Roman"/>
          </w:rPr>
          <w:t>higher than</w:t>
        </w:r>
      </w:ins>
      <w:del w:id="188" w:author="Microsoft Office User" w:date="2018-08-13T08:17:00Z">
        <w:r w:rsidDel="00F23E46">
          <w:rPr>
            <w:rFonts w:ascii="Times New Roman" w:hAnsi="Times New Roman" w:cs="Times New Roman"/>
          </w:rPr>
          <w:delText xml:space="preserve">from </w:delText>
        </w:r>
      </w:del>
      <w:ins w:id="189" w:author="Microsoft Office User" w:date="2018-08-13T08:17:00Z">
        <w:r w:rsidR="00F23E46">
          <w:rPr>
            <w:rFonts w:ascii="Times New Roman" w:hAnsi="Times New Roman" w:cs="Times New Roman"/>
          </w:rPr>
          <w:t xml:space="preserve"> </w:t>
        </w:r>
      </w:ins>
      <w:r>
        <w:rPr>
          <w:rFonts w:ascii="Times New Roman" w:hAnsi="Times New Roman" w:cs="Times New Roman"/>
        </w:rPr>
        <w:t>previously reported for the region</w:t>
      </w:r>
      <w:ins w:id="190" w:author="Microsoft Office User" w:date="2018-08-13T08:17:00Z">
        <w:r w:rsidR="00F23E46">
          <w:rPr>
            <w:rFonts w:ascii="Times New Roman" w:hAnsi="Times New Roman" w:cs="Times New Roman"/>
          </w:rPr>
          <w:t xml:space="preserve"> (Norman et al. 2004)</w:t>
        </w:r>
      </w:ins>
      <w:r>
        <w:rPr>
          <w:rFonts w:ascii="Times New Roman" w:hAnsi="Times New Roman" w:cs="Times New Roman"/>
        </w:rPr>
        <w:t xml:space="preserve"> due to </w:t>
      </w:r>
      <w:ins w:id="191" w:author="Microsoft Office User" w:date="2018-08-13T08:18:00Z">
        <w:r w:rsidR="00F23E46">
          <w:rPr>
            <w:rFonts w:ascii="Times New Roman" w:hAnsi="Times New Roman" w:cs="Times New Roman"/>
          </w:rPr>
          <w:t xml:space="preserve">recent </w:t>
        </w:r>
      </w:ins>
      <w:r>
        <w:rPr>
          <w:rFonts w:ascii="Times New Roman" w:hAnsi="Times New Roman" w:cs="Times New Roman"/>
        </w:rPr>
        <w:t>anomalous ocean</w:t>
      </w:r>
      <w:del w:id="192" w:author="Microsoft Office User" w:date="2018-08-13T08:18:00Z">
        <w:r w:rsidDel="00F23E46">
          <w:rPr>
            <w:rFonts w:ascii="Times New Roman" w:hAnsi="Times New Roman" w:cs="Times New Roman"/>
          </w:rPr>
          <w:delText>ographic</w:delText>
        </w:r>
      </w:del>
      <w:r>
        <w:rPr>
          <w:rFonts w:ascii="Times New Roman" w:hAnsi="Times New Roman" w:cs="Times New Roman"/>
        </w:rPr>
        <w:t xml:space="preserve"> conditions </w:t>
      </w:r>
      <w:r w:rsidR="00690BEE">
        <w:rPr>
          <w:rFonts w:ascii="Times New Roman" w:hAnsi="Times New Roman" w:cs="Times New Roman"/>
        </w:rPr>
        <w:t>and</w:t>
      </w:r>
      <w:ins w:id="193" w:author="Microsoft Office User" w:date="2018-08-13T08:17:00Z">
        <w:r w:rsidR="00F23E46">
          <w:rPr>
            <w:rFonts w:ascii="Times New Roman" w:hAnsi="Times New Roman" w:cs="Times New Roman"/>
          </w:rPr>
          <w:t>/or</w:t>
        </w:r>
      </w:ins>
      <w:r w:rsidR="00690BEE">
        <w:rPr>
          <w:rFonts w:ascii="Times New Roman" w:hAnsi="Times New Roman" w:cs="Times New Roman"/>
        </w:rPr>
        <w:t xml:space="preserve"> </w:t>
      </w:r>
      <w:ins w:id="194" w:author="Microsoft Office User" w:date="2018-08-13T08:18:00Z">
        <w:r w:rsidR="00F23E46">
          <w:rPr>
            <w:rFonts w:ascii="Times New Roman" w:hAnsi="Times New Roman" w:cs="Times New Roman"/>
          </w:rPr>
          <w:t xml:space="preserve">changes in </w:t>
        </w:r>
      </w:ins>
      <w:r w:rsidR="00690BEE">
        <w:rPr>
          <w:rFonts w:ascii="Times New Roman" w:hAnsi="Times New Roman" w:cs="Times New Roman"/>
        </w:rPr>
        <w:t>prey availability</w:t>
      </w:r>
      <w:del w:id="195" w:author="Microsoft Office User" w:date="2018-08-13T08:17:00Z">
        <w:r w:rsidR="00690BEE" w:rsidDel="00F23E46">
          <w:rPr>
            <w:rFonts w:ascii="Times New Roman" w:hAnsi="Times New Roman" w:cs="Times New Roman"/>
          </w:rPr>
          <w:delText xml:space="preserve"> </w:delText>
        </w:r>
        <w:r w:rsidDel="00F23E46">
          <w:rPr>
            <w:rFonts w:ascii="Times New Roman" w:hAnsi="Times New Roman" w:cs="Times New Roman"/>
          </w:rPr>
          <w:delText>since the last study (Norman et al. 2004)</w:delText>
        </w:r>
      </w:del>
      <w:r>
        <w:rPr>
          <w:rFonts w:ascii="Times New Roman" w:hAnsi="Times New Roman" w:cs="Times New Roman"/>
        </w:rPr>
        <w:t xml:space="preserve">. </w:t>
      </w:r>
      <w:r w:rsidR="00077844">
        <w:rPr>
          <w:rFonts w:ascii="Times New Roman" w:hAnsi="Times New Roman" w:cs="Times New Roman"/>
        </w:rPr>
        <w:t>We hypothesized</w:t>
      </w:r>
      <w:r w:rsidR="00690BEE">
        <w:rPr>
          <w:rFonts w:ascii="Times New Roman" w:hAnsi="Times New Roman" w:cs="Times New Roman"/>
        </w:rPr>
        <w:t xml:space="preserve"> that oceanographic variables such as sea surface temperature </w:t>
      </w:r>
      <w:ins w:id="196" w:author="Microsoft Office User" w:date="2018-08-13T08:16:00Z">
        <w:r w:rsidR="00F23E46">
          <w:rPr>
            <w:rFonts w:ascii="Times New Roman" w:hAnsi="Times New Roman" w:cs="Times New Roman"/>
          </w:rPr>
          <w:t>anomalies</w:t>
        </w:r>
      </w:ins>
      <w:del w:id="197" w:author="Microsoft Office User" w:date="2018-08-13T08:16:00Z">
        <w:r w:rsidR="00690BEE" w:rsidDel="00F23E46">
          <w:rPr>
            <w:rFonts w:ascii="Times New Roman" w:hAnsi="Times New Roman" w:cs="Times New Roman"/>
          </w:rPr>
          <w:delText>deviations</w:delText>
        </w:r>
      </w:del>
      <w:r w:rsidR="00690BEE">
        <w:rPr>
          <w:rFonts w:ascii="Times New Roman" w:hAnsi="Times New Roman" w:cs="Times New Roman"/>
        </w:rPr>
        <w:t>,</w:t>
      </w:r>
      <w:ins w:id="198" w:author="Microsoft Office User" w:date="2018-08-13T08:18:00Z">
        <w:r w:rsidR="00F23E46">
          <w:rPr>
            <w:rFonts w:ascii="Times New Roman" w:hAnsi="Times New Roman" w:cs="Times New Roman"/>
          </w:rPr>
          <w:t xml:space="preserve"> upwelling,</w:t>
        </w:r>
      </w:ins>
      <w:r w:rsidR="00690BEE">
        <w:rPr>
          <w:rFonts w:ascii="Times New Roman" w:hAnsi="Times New Roman" w:cs="Times New Roman"/>
        </w:rPr>
        <w:t xml:space="preserve"> large-scale oceanographic </w:t>
      </w:r>
      <w:ins w:id="199" w:author="Microsoft Office User" w:date="2018-08-13T08:15:00Z">
        <w:r w:rsidR="00F23E46">
          <w:rPr>
            <w:rFonts w:ascii="Times New Roman" w:hAnsi="Times New Roman" w:cs="Times New Roman"/>
          </w:rPr>
          <w:t>processes</w:t>
        </w:r>
      </w:ins>
      <w:del w:id="200" w:author="Microsoft Office User" w:date="2018-08-13T08:15:00Z">
        <w:r w:rsidR="00690BEE" w:rsidDel="00F23E46">
          <w:rPr>
            <w:rFonts w:ascii="Times New Roman" w:hAnsi="Times New Roman" w:cs="Times New Roman"/>
          </w:rPr>
          <w:delText>anomalies</w:delText>
        </w:r>
      </w:del>
      <w:r w:rsidR="00077844">
        <w:rPr>
          <w:rFonts w:ascii="Times New Roman" w:hAnsi="Times New Roman" w:cs="Times New Roman"/>
        </w:rPr>
        <w:t xml:space="preserve"> (e.g., El Niño/Southern Oscillation [ENSO]</w:t>
      </w:r>
      <w:r w:rsidR="00690BEE">
        <w:rPr>
          <w:rFonts w:ascii="Times New Roman" w:hAnsi="Times New Roman" w:cs="Times New Roman"/>
        </w:rPr>
        <w:t>/P</w:t>
      </w:r>
      <w:r w:rsidR="00077844">
        <w:rPr>
          <w:rFonts w:ascii="Times New Roman" w:hAnsi="Times New Roman" w:cs="Times New Roman"/>
        </w:rPr>
        <w:t xml:space="preserve">acific </w:t>
      </w:r>
      <w:r w:rsidR="00690BEE">
        <w:rPr>
          <w:rFonts w:ascii="Times New Roman" w:hAnsi="Times New Roman" w:cs="Times New Roman"/>
        </w:rPr>
        <w:t>D</w:t>
      </w:r>
      <w:r w:rsidR="00077844">
        <w:rPr>
          <w:rFonts w:ascii="Times New Roman" w:hAnsi="Times New Roman" w:cs="Times New Roman"/>
        </w:rPr>
        <w:t xml:space="preserve">ecadal </w:t>
      </w:r>
      <w:r w:rsidR="00690BEE">
        <w:rPr>
          <w:rFonts w:ascii="Times New Roman" w:hAnsi="Times New Roman" w:cs="Times New Roman"/>
        </w:rPr>
        <w:t>O</w:t>
      </w:r>
      <w:r w:rsidR="00077844">
        <w:rPr>
          <w:rFonts w:ascii="Times New Roman" w:hAnsi="Times New Roman" w:cs="Times New Roman"/>
        </w:rPr>
        <w:t>scillation [PDO]</w:t>
      </w:r>
      <w:r w:rsidR="00690BEE">
        <w:rPr>
          <w:rFonts w:ascii="Times New Roman" w:hAnsi="Times New Roman" w:cs="Times New Roman"/>
        </w:rPr>
        <w:t xml:space="preserve">), </w:t>
      </w:r>
      <w:commentRangeStart w:id="201"/>
      <w:r w:rsidR="00690BEE">
        <w:rPr>
          <w:rFonts w:ascii="Times New Roman" w:hAnsi="Times New Roman" w:cs="Times New Roman"/>
        </w:rPr>
        <w:t xml:space="preserve">harmful algal blooms, and ocean acidification, </w:t>
      </w:r>
      <w:commentRangeEnd w:id="201"/>
      <w:r w:rsidR="00F23E46">
        <w:rPr>
          <w:rStyle w:val="CommentReference"/>
        </w:rPr>
        <w:commentReference w:id="201"/>
      </w:r>
      <w:r w:rsidR="00690BEE">
        <w:rPr>
          <w:rFonts w:ascii="Times New Roman" w:hAnsi="Times New Roman" w:cs="Times New Roman"/>
        </w:rPr>
        <w:t>as well as changes in prey availability, would be</w:t>
      </w:r>
      <w:r w:rsidR="00077844">
        <w:rPr>
          <w:rFonts w:ascii="Times New Roman" w:hAnsi="Times New Roman" w:cs="Times New Roman"/>
        </w:rPr>
        <w:t xml:space="preserve"> associated with alterations</w:t>
      </w:r>
      <w:r w:rsidR="00690BEE">
        <w:rPr>
          <w:rFonts w:ascii="Times New Roman" w:hAnsi="Times New Roman" w:cs="Times New Roman"/>
        </w:rPr>
        <w:t xml:space="preserve"> in stra</w:t>
      </w:r>
      <w:r w:rsidR="00DA6A4F">
        <w:rPr>
          <w:rFonts w:ascii="Times New Roman" w:hAnsi="Times New Roman" w:cs="Times New Roman"/>
        </w:rPr>
        <w:t>nding</w:t>
      </w:r>
      <w:del w:id="202" w:author="Microsoft Office User" w:date="2018-08-13T08:22:00Z">
        <w:r w:rsidR="00DA6A4F" w:rsidDel="00206F07">
          <w:rPr>
            <w:rFonts w:ascii="Times New Roman" w:hAnsi="Times New Roman" w:cs="Times New Roman"/>
          </w:rPr>
          <w:delText xml:space="preserve"> number</w:delText>
        </w:r>
      </w:del>
      <w:r w:rsidR="00DA6A4F">
        <w:rPr>
          <w:rFonts w:ascii="Times New Roman" w:hAnsi="Times New Roman" w:cs="Times New Roman"/>
        </w:rPr>
        <w:t>s of specific</w:t>
      </w:r>
      <w:r w:rsidR="00690BEE">
        <w:rPr>
          <w:rFonts w:ascii="Times New Roman" w:hAnsi="Times New Roman" w:cs="Times New Roman"/>
        </w:rPr>
        <w:t xml:space="preserve"> species </w:t>
      </w:r>
      <w:r w:rsidR="00DA6A4F">
        <w:rPr>
          <w:rFonts w:ascii="Times New Roman" w:hAnsi="Times New Roman" w:cs="Times New Roman"/>
        </w:rPr>
        <w:t xml:space="preserve">depending on how they use the </w:t>
      </w:r>
      <w:ins w:id="203" w:author="Microsoft Office User" w:date="2018-08-13T08:22:00Z">
        <w:r w:rsidR="00206F07">
          <w:rPr>
            <w:rFonts w:ascii="Times New Roman" w:hAnsi="Times New Roman" w:cs="Times New Roman"/>
          </w:rPr>
          <w:t xml:space="preserve">Pacific Northwest </w:t>
        </w:r>
      </w:ins>
      <w:r w:rsidR="00DA6A4F">
        <w:rPr>
          <w:rFonts w:ascii="Times New Roman" w:hAnsi="Times New Roman" w:cs="Times New Roman"/>
        </w:rPr>
        <w:t>marine ecosystem</w:t>
      </w:r>
      <w:del w:id="204" w:author="Microsoft Office User" w:date="2018-08-13T08:22:00Z">
        <w:r w:rsidR="00DA6A4F" w:rsidDel="00206F07">
          <w:rPr>
            <w:rFonts w:ascii="Times New Roman" w:hAnsi="Times New Roman" w:cs="Times New Roman"/>
          </w:rPr>
          <w:delText xml:space="preserve"> in the Pacific Northwest</w:delText>
        </w:r>
      </w:del>
      <w:r w:rsidR="00DA6A4F">
        <w:rPr>
          <w:rFonts w:ascii="Times New Roman" w:hAnsi="Times New Roman" w:cs="Times New Roman"/>
        </w:rPr>
        <w:t xml:space="preserve"> (year-round residents </w:t>
      </w:r>
      <w:ins w:id="205" w:author="Microsoft Office User" w:date="2018-08-13T08:19:00Z">
        <w:r w:rsidR="00206F07">
          <w:rPr>
            <w:rFonts w:ascii="Times New Roman" w:hAnsi="Times New Roman" w:cs="Times New Roman"/>
          </w:rPr>
          <w:t>versus</w:t>
        </w:r>
      </w:ins>
      <w:del w:id="206" w:author="Microsoft Office User" w:date="2018-08-13T08:19:00Z">
        <w:r w:rsidR="00DA6A4F" w:rsidDel="00206F07">
          <w:rPr>
            <w:rFonts w:ascii="Times New Roman" w:hAnsi="Times New Roman" w:cs="Times New Roman"/>
          </w:rPr>
          <w:delText>or</w:delText>
        </w:r>
      </w:del>
      <w:r w:rsidR="00DA6A4F">
        <w:rPr>
          <w:rFonts w:ascii="Times New Roman" w:hAnsi="Times New Roman" w:cs="Times New Roman"/>
        </w:rPr>
        <w:t xml:space="preserve"> migratory an</w:t>
      </w:r>
      <w:r w:rsidR="000C2689">
        <w:rPr>
          <w:rFonts w:ascii="Times New Roman" w:hAnsi="Times New Roman" w:cs="Times New Roman"/>
        </w:rPr>
        <w:t>d breeding versus feeding habitat</w:t>
      </w:r>
      <w:r w:rsidR="00DA6A4F">
        <w:rPr>
          <w:rFonts w:ascii="Times New Roman" w:hAnsi="Times New Roman" w:cs="Times New Roman"/>
        </w:rPr>
        <w:t>) (Truchon et al. 2013)</w:t>
      </w:r>
      <w:r w:rsidR="00690BEE">
        <w:rPr>
          <w:rFonts w:ascii="Times New Roman" w:hAnsi="Times New Roman" w:cs="Times New Roman"/>
        </w:rPr>
        <w:t xml:space="preserve">. </w:t>
      </w:r>
      <w:commentRangeStart w:id="207"/>
      <w:r w:rsidR="00690BEE">
        <w:rPr>
          <w:rFonts w:ascii="Times New Roman" w:hAnsi="Times New Roman" w:cs="Times New Roman"/>
        </w:rPr>
        <w:t xml:space="preserve">Specifically, we hypothesized that </w:t>
      </w:r>
      <w:r w:rsidR="00207DA1">
        <w:rPr>
          <w:rFonts w:ascii="Times New Roman" w:hAnsi="Times New Roman" w:cs="Times New Roman"/>
        </w:rPr>
        <w:t xml:space="preserve">elevated numbers of humpbacks and harbor porpoise strandings would be positively associated with </w:t>
      </w:r>
      <w:r w:rsidR="00077844">
        <w:rPr>
          <w:rFonts w:ascii="Times New Roman" w:hAnsi="Times New Roman" w:cs="Times New Roman"/>
        </w:rPr>
        <w:t xml:space="preserve">increased biomass of </w:t>
      </w:r>
      <w:r w:rsidR="00207DA1">
        <w:rPr>
          <w:rFonts w:ascii="Times New Roman" w:hAnsi="Times New Roman" w:cs="Times New Roman"/>
        </w:rPr>
        <w:t>their</w:t>
      </w:r>
      <w:r w:rsidR="00077844">
        <w:rPr>
          <w:rFonts w:ascii="Times New Roman" w:hAnsi="Times New Roman" w:cs="Times New Roman"/>
        </w:rPr>
        <w:t xml:space="preserve"> prey species</w:t>
      </w:r>
      <w:r w:rsidR="00DA6A4F">
        <w:rPr>
          <w:rFonts w:ascii="Times New Roman" w:hAnsi="Times New Roman" w:cs="Times New Roman"/>
        </w:rPr>
        <w:t xml:space="preserve"> (e.g., small schooling fish)</w:t>
      </w:r>
      <w:r w:rsidR="00207DA1">
        <w:rPr>
          <w:rFonts w:ascii="Times New Roman" w:hAnsi="Times New Roman" w:cs="Times New Roman"/>
        </w:rPr>
        <w:t xml:space="preserve">. </w:t>
      </w:r>
      <w:r w:rsidR="00DA6A4F">
        <w:rPr>
          <w:rFonts w:ascii="Times New Roman" w:hAnsi="Times New Roman" w:cs="Times New Roman"/>
        </w:rPr>
        <w:t xml:space="preserve">We further hypothesized that </w:t>
      </w:r>
      <w:r w:rsidR="00207DA1">
        <w:rPr>
          <w:rFonts w:ascii="Times New Roman" w:hAnsi="Times New Roman" w:cs="Times New Roman"/>
        </w:rPr>
        <w:t>strandings of striped dolphins (</w:t>
      </w:r>
      <w:r w:rsidR="00207DA1" w:rsidRPr="00207DA1">
        <w:rPr>
          <w:rFonts w:ascii="Times New Roman" w:hAnsi="Times New Roman" w:cs="Times New Roman"/>
          <w:i/>
        </w:rPr>
        <w:t>Stenella coeruleoalba</w:t>
      </w:r>
      <w:r w:rsidR="00207DA1">
        <w:rPr>
          <w:rFonts w:ascii="Times New Roman" w:hAnsi="Times New Roman" w:cs="Times New Roman"/>
        </w:rPr>
        <w:t>)</w:t>
      </w:r>
      <w:r w:rsidR="00C258AB">
        <w:rPr>
          <w:rFonts w:ascii="Times New Roman" w:hAnsi="Times New Roman" w:cs="Times New Roman"/>
        </w:rPr>
        <w:t>, typically a deep water tropical or warm temperate water inhabitant, were correlated with large positive deviations from mean sea surface temperatures</w:t>
      </w:r>
      <w:r w:rsidR="008F4AD5">
        <w:rPr>
          <w:rFonts w:ascii="Times New Roman" w:hAnsi="Times New Roman" w:cs="Times New Roman"/>
        </w:rPr>
        <w:t xml:space="preserve"> and ENSO events. Lastly, Strandings of gray whales </w:t>
      </w:r>
      <w:r w:rsidR="005A23C6">
        <w:rPr>
          <w:rFonts w:ascii="Times New Roman" w:hAnsi="Times New Roman" w:cs="Times New Roman"/>
        </w:rPr>
        <w:t xml:space="preserve">were predicted to be positively influenced by </w:t>
      </w:r>
      <w:r w:rsidR="00DA6A4F">
        <w:rPr>
          <w:rFonts w:ascii="Times New Roman" w:hAnsi="Times New Roman" w:cs="Times New Roman"/>
        </w:rPr>
        <w:t>ocean acidification, harmful algal blooms</w:t>
      </w:r>
      <w:r w:rsidR="00207DA1">
        <w:rPr>
          <w:rFonts w:ascii="Times New Roman" w:hAnsi="Times New Roman" w:cs="Times New Roman"/>
        </w:rPr>
        <w:t>,</w:t>
      </w:r>
      <w:r w:rsidR="00DA6A4F">
        <w:rPr>
          <w:rFonts w:ascii="Times New Roman" w:hAnsi="Times New Roman" w:cs="Times New Roman"/>
        </w:rPr>
        <w:t xml:space="preserve"> </w:t>
      </w:r>
      <w:r w:rsidR="005A23C6">
        <w:rPr>
          <w:rFonts w:ascii="Times New Roman" w:hAnsi="Times New Roman" w:cs="Times New Roman"/>
        </w:rPr>
        <w:t>and large-scale oceanographic events (i.e., ENSO/PDO).</w:t>
      </w:r>
      <w:commentRangeEnd w:id="207"/>
      <w:r w:rsidR="00206F07">
        <w:rPr>
          <w:rStyle w:val="CommentReference"/>
        </w:rPr>
        <w:commentReference w:id="207"/>
      </w:r>
    </w:p>
    <w:p w14:paraId="5E665822" w14:textId="5E50C6FA" w:rsidR="00665038" w:rsidRDefault="00665038" w:rsidP="00E63A67">
      <w:pPr>
        <w:pStyle w:val="NoSpacing"/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study allows us to investigate </w:t>
      </w:r>
      <w:ins w:id="208" w:author="Microsoft Office User" w:date="2018-08-13T08:13:00Z">
        <w:r w:rsidR="00F23E46">
          <w:rPr>
            <w:rFonts w:ascii="Times New Roman" w:hAnsi="Times New Roman" w:cs="Times New Roman"/>
          </w:rPr>
          <w:t xml:space="preserve">spatiotemporal </w:t>
        </w:r>
      </w:ins>
      <w:r>
        <w:rPr>
          <w:rFonts w:ascii="Times New Roman" w:hAnsi="Times New Roman" w:cs="Times New Roman"/>
        </w:rPr>
        <w:t>changes in stranding</w:t>
      </w:r>
      <w:del w:id="209" w:author="Microsoft Office User" w:date="2018-08-13T08:13:00Z">
        <w:r w:rsidDel="00F23E46">
          <w:rPr>
            <w:rFonts w:ascii="Times New Roman" w:hAnsi="Times New Roman" w:cs="Times New Roman"/>
          </w:rPr>
          <w:delText xml:space="preserve"> number</w:delText>
        </w:r>
      </w:del>
      <w:r>
        <w:rPr>
          <w:rFonts w:ascii="Times New Roman" w:hAnsi="Times New Roman" w:cs="Times New Roman"/>
        </w:rPr>
        <w:t xml:space="preserve">s </w:t>
      </w:r>
      <w:ins w:id="210" w:author="Microsoft Office User" w:date="2018-08-13T08:13:00Z">
        <w:r w:rsidR="00F23E46">
          <w:rPr>
            <w:rFonts w:ascii="Times New Roman" w:hAnsi="Times New Roman" w:cs="Times New Roman"/>
          </w:rPr>
          <w:t>of</w:t>
        </w:r>
      </w:ins>
      <w:del w:id="211" w:author="Microsoft Office User" w:date="2018-08-13T08:13:00Z">
        <w:r w:rsidDel="00F23E46">
          <w:rPr>
            <w:rFonts w:ascii="Times New Roman" w:hAnsi="Times New Roman" w:cs="Times New Roman"/>
          </w:rPr>
          <w:delText>and spatiotemporal patterns in</w:delText>
        </w:r>
      </w:del>
      <w:r>
        <w:rPr>
          <w:rFonts w:ascii="Times New Roman" w:hAnsi="Times New Roman" w:cs="Times New Roman"/>
        </w:rPr>
        <w:t xml:space="preserve"> key cetacean species in the </w:t>
      </w:r>
      <w:del w:id="212" w:author="Microsoft Office User" w:date="2018-08-13T08:25:00Z">
        <w:r w:rsidDel="0051188E">
          <w:rPr>
            <w:rFonts w:ascii="Times New Roman" w:hAnsi="Times New Roman" w:cs="Times New Roman"/>
          </w:rPr>
          <w:delText xml:space="preserve">US </w:delText>
        </w:r>
      </w:del>
      <w:r>
        <w:rPr>
          <w:rFonts w:ascii="Times New Roman" w:hAnsi="Times New Roman" w:cs="Times New Roman"/>
        </w:rPr>
        <w:t xml:space="preserve">Pacific Northwest for a relatively long time period, compare to previously reported strandings in this geographic region, and characterize stranding hotspots. </w:t>
      </w:r>
      <w:ins w:id="213" w:author="Microsoft Office User" w:date="2018-08-13T08:25:00Z">
        <w:r w:rsidR="0051188E">
          <w:rPr>
            <w:rFonts w:ascii="Times New Roman" w:hAnsi="Times New Roman" w:cs="Times New Roman"/>
          </w:rPr>
          <w:t>This information is useful for both researchers and stranding re</w:t>
        </w:r>
        <w:r w:rsidR="008B079C">
          <w:rPr>
            <w:rFonts w:ascii="Times New Roman" w:hAnsi="Times New Roman" w:cs="Times New Roman"/>
          </w:rPr>
          <w:t xml:space="preserve">sponders studying </w:t>
        </w:r>
        <w:r w:rsidR="0051188E">
          <w:rPr>
            <w:rFonts w:ascii="Times New Roman" w:hAnsi="Times New Roman" w:cs="Times New Roman"/>
          </w:rPr>
          <w:t xml:space="preserve">the </w:t>
        </w:r>
      </w:ins>
      <w:ins w:id="214" w:author="Microsoft Office User" w:date="2018-08-13T10:41:00Z">
        <w:r w:rsidR="008E1547">
          <w:rPr>
            <w:rFonts w:ascii="Times New Roman" w:hAnsi="Times New Roman" w:cs="Times New Roman"/>
          </w:rPr>
          <w:t xml:space="preserve">baseline and future </w:t>
        </w:r>
      </w:ins>
      <w:bookmarkStart w:id="215" w:name="_GoBack"/>
      <w:bookmarkEnd w:id="215"/>
      <w:ins w:id="216" w:author="Microsoft Office User" w:date="2018-08-13T08:25:00Z">
        <w:r w:rsidR="0051188E">
          <w:rPr>
            <w:rFonts w:ascii="Times New Roman" w:hAnsi="Times New Roman" w:cs="Times New Roman"/>
          </w:rPr>
          <w:t>health</w:t>
        </w:r>
      </w:ins>
      <w:ins w:id="217" w:author="Microsoft Office User" w:date="2018-08-13T08:29:00Z">
        <w:r w:rsidR="008B079C">
          <w:rPr>
            <w:rFonts w:ascii="Times New Roman" w:hAnsi="Times New Roman" w:cs="Times New Roman"/>
          </w:rPr>
          <w:t xml:space="preserve"> and status</w:t>
        </w:r>
      </w:ins>
      <w:ins w:id="218" w:author="Microsoft Office User" w:date="2018-08-13T08:25:00Z">
        <w:r w:rsidR="0051188E">
          <w:rPr>
            <w:rFonts w:ascii="Times New Roman" w:hAnsi="Times New Roman" w:cs="Times New Roman"/>
          </w:rPr>
          <w:t xml:space="preserve"> of these </w:t>
        </w:r>
      </w:ins>
      <w:ins w:id="219" w:author="Microsoft Office User" w:date="2018-08-13T08:29:00Z">
        <w:r w:rsidR="008B079C">
          <w:rPr>
            <w:rFonts w:ascii="Times New Roman" w:hAnsi="Times New Roman" w:cs="Times New Roman"/>
          </w:rPr>
          <w:t xml:space="preserve">cetacean </w:t>
        </w:r>
      </w:ins>
      <w:ins w:id="220" w:author="Microsoft Office User" w:date="2018-08-13T08:25:00Z">
        <w:r w:rsidR="0051188E">
          <w:rPr>
            <w:rFonts w:ascii="Times New Roman" w:hAnsi="Times New Roman" w:cs="Times New Roman"/>
          </w:rPr>
          <w:t>populations</w:t>
        </w:r>
      </w:ins>
      <w:ins w:id="221" w:author="Microsoft Office User" w:date="2018-08-13T08:27:00Z">
        <w:r w:rsidR="008B079C">
          <w:rPr>
            <w:rFonts w:ascii="Times New Roman" w:hAnsi="Times New Roman" w:cs="Times New Roman"/>
          </w:rPr>
          <w:t xml:space="preserve"> in a multi-use</w:t>
        </w:r>
        <w:r w:rsidR="0051188E">
          <w:rPr>
            <w:rFonts w:ascii="Times New Roman" w:hAnsi="Times New Roman" w:cs="Times New Roman"/>
          </w:rPr>
          <w:t xml:space="preserve"> ecosystem</w:t>
        </w:r>
      </w:ins>
      <w:ins w:id="222" w:author="Microsoft Office User" w:date="2018-08-13T08:28:00Z">
        <w:r w:rsidR="008B079C">
          <w:rPr>
            <w:rFonts w:ascii="Times New Roman" w:hAnsi="Times New Roman" w:cs="Times New Roman"/>
          </w:rPr>
          <w:t xml:space="preserve"> subject to human impacts and </w:t>
        </w:r>
      </w:ins>
      <w:ins w:id="223" w:author="Microsoft Office User" w:date="2018-08-13T08:27:00Z">
        <w:r w:rsidR="0051188E">
          <w:rPr>
            <w:rFonts w:ascii="Times New Roman" w:hAnsi="Times New Roman" w:cs="Times New Roman"/>
          </w:rPr>
          <w:t>exhibiting signs of</w:t>
        </w:r>
      </w:ins>
      <w:ins w:id="224" w:author="Microsoft Office User" w:date="2018-08-13T08:25:00Z">
        <w:r w:rsidR="0051188E">
          <w:rPr>
            <w:rFonts w:ascii="Times New Roman" w:hAnsi="Times New Roman" w:cs="Times New Roman"/>
          </w:rPr>
          <w:t xml:space="preserve"> </w:t>
        </w:r>
      </w:ins>
      <w:ins w:id="225" w:author="Microsoft Office User" w:date="2018-08-13T08:30:00Z">
        <w:r w:rsidR="008B079C">
          <w:rPr>
            <w:rFonts w:ascii="Times New Roman" w:hAnsi="Times New Roman" w:cs="Times New Roman"/>
          </w:rPr>
          <w:t>degradation</w:t>
        </w:r>
      </w:ins>
      <w:ins w:id="226" w:author="Microsoft Office User" w:date="2018-08-13T08:29:00Z">
        <w:r w:rsidR="0051188E">
          <w:rPr>
            <w:rFonts w:ascii="Times New Roman" w:hAnsi="Times New Roman" w:cs="Times New Roman"/>
          </w:rPr>
          <w:t xml:space="preserve"> and </w:t>
        </w:r>
      </w:ins>
      <w:ins w:id="227" w:author="Microsoft Office User" w:date="2018-08-13T08:30:00Z">
        <w:r w:rsidR="008B079C">
          <w:rPr>
            <w:rFonts w:ascii="Times New Roman" w:hAnsi="Times New Roman" w:cs="Times New Roman"/>
          </w:rPr>
          <w:t>environmental</w:t>
        </w:r>
      </w:ins>
      <w:ins w:id="228" w:author="Microsoft Office User" w:date="2018-08-13T08:29:00Z">
        <w:r w:rsidR="0051188E">
          <w:rPr>
            <w:rFonts w:ascii="Times New Roman" w:hAnsi="Times New Roman" w:cs="Times New Roman"/>
          </w:rPr>
          <w:t xml:space="preserve"> change. </w:t>
        </w:r>
      </w:ins>
      <w:del w:id="229" w:author="Microsoft Office User" w:date="2018-08-13T08:30:00Z">
        <w:r w:rsidDel="008B079C">
          <w:rPr>
            <w:rFonts w:ascii="Times New Roman" w:hAnsi="Times New Roman" w:cs="Times New Roman"/>
          </w:rPr>
          <w:delText>Finally, it will allow us to establish potential correlat</w:delText>
        </w:r>
      </w:del>
      <w:del w:id="230" w:author="Microsoft Office User" w:date="2018-08-07T13:54:00Z">
        <w:r w:rsidDel="00DA0A3F">
          <w:rPr>
            <w:rFonts w:ascii="Times New Roman" w:hAnsi="Times New Roman" w:cs="Times New Roman"/>
          </w:rPr>
          <w:delText>es</w:delText>
        </w:r>
      </w:del>
      <w:del w:id="231" w:author="Microsoft Office User" w:date="2018-08-13T08:30:00Z">
        <w:r w:rsidDel="008B079C">
          <w:rPr>
            <w:rFonts w:ascii="Times New Roman" w:hAnsi="Times New Roman" w:cs="Times New Roman"/>
          </w:rPr>
          <w:delText xml:space="preserve"> between oceanographic and climatic variables and cetacean strandings</w:delText>
        </w:r>
        <w:r w:rsidR="000D4EDA" w:rsidDel="008B079C">
          <w:rPr>
            <w:rFonts w:ascii="Times New Roman" w:hAnsi="Times New Roman" w:cs="Times New Roman"/>
          </w:rPr>
          <w:delText xml:space="preserve"> in this region.</w:delText>
        </w:r>
      </w:del>
    </w:p>
    <w:p w14:paraId="6BA57267" w14:textId="51BDE7CC" w:rsidR="007A7294" w:rsidRDefault="007A7294" w:rsidP="00665038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Methods</w:t>
      </w:r>
    </w:p>
    <w:p w14:paraId="638DCB52" w14:textId="77777777" w:rsidR="007A7294" w:rsidRDefault="007A7294" w:rsidP="00665038">
      <w:pPr>
        <w:pStyle w:val="NoSpacing"/>
        <w:rPr>
          <w:rFonts w:ascii="Times New Roman" w:hAnsi="Times New Roman" w:cs="Times New Roman"/>
          <w:b/>
        </w:rPr>
      </w:pPr>
    </w:p>
    <w:p w14:paraId="7D72633C" w14:textId="77777777" w:rsidR="007A7294" w:rsidRDefault="007A7294" w:rsidP="00665038">
      <w:pPr>
        <w:pStyle w:val="NoSpacing"/>
        <w:rPr>
          <w:rFonts w:ascii="Times New Roman" w:hAnsi="Times New Roman" w:cs="Times New Roman"/>
          <w:b/>
        </w:rPr>
      </w:pPr>
    </w:p>
    <w:p w14:paraId="2855E4BE" w14:textId="4888E757" w:rsidR="007A7294" w:rsidRDefault="007A7294" w:rsidP="00665038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Results</w:t>
      </w:r>
    </w:p>
    <w:p w14:paraId="02350EE4" w14:textId="77777777" w:rsidR="007A7294" w:rsidRDefault="007A7294" w:rsidP="00665038">
      <w:pPr>
        <w:pStyle w:val="NoSpacing"/>
        <w:rPr>
          <w:rFonts w:ascii="Times New Roman" w:hAnsi="Times New Roman" w:cs="Times New Roman"/>
          <w:b/>
        </w:rPr>
      </w:pPr>
    </w:p>
    <w:p w14:paraId="471FDC62" w14:textId="77777777" w:rsidR="007A7294" w:rsidRDefault="007A7294" w:rsidP="00665038">
      <w:pPr>
        <w:pStyle w:val="NoSpacing"/>
        <w:rPr>
          <w:rFonts w:ascii="Times New Roman" w:hAnsi="Times New Roman" w:cs="Times New Roman"/>
          <w:b/>
        </w:rPr>
      </w:pPr>
    </w:p>
    <w:p w14:paraId="2C567C09" w14:textId="36EE95FA" w:rsidR="007A7294" w:rsidRDefault="007A7294" w:rsidP="00665038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Discussion</w:t>
      </w:r>
    </w:p>
    <w:p w14:paraId="0CE13658" w14:textId="77777777" w:rsidR="007A7294" w:rsidRDefault="007A7294" w:rsidP="00665038">
      <w:pPr>
        <w:pStyle w:val="NoSpacing"/>
        <w:rPr>
          <w:rFonts w:ascii="Times New Roman" w:hAnsi="Times New Roman" w:cs="Times New Roman"/>
          <w:b/>
        </w:rPr>
      </w:pPr>
    </w:p>
    <w:p w14:paraId="4522CFE1" w14:textId="77777777" w:rsidR="007A7294" w:rsidRDefault="007A7294" w:rsidP="00665038">
      <w:pPr>
        <w:pStyle w:val="NoSpacing"/>
        <w:rPr>
          <w:rFonts w:ascii="Times New Roman" w:hAnsi="Times New Roman" w:cs="Times New Roman"/>
          <w:b/>
        </w:rPr>
      </w:pPr>
    </w:p>
    <w:p w14:paraId="59927E56" w14:textId="4D1D44C8" w:rsidR="009A65EE" w:rsidRPr="00111D24" w:rsidRDefault="009A65EE" w:rsidP="00665038">
      <w:pPr>
        <w:pStyle w:val="NoSpacing"/>
        <w:rPr>
          <w:rFonts w:ascii="Times New Roman" w:hAnsi="Times New Roman" w:cs="Times New Roman"/>
          <w:b/>
        </w:rPr>
      </w:pPr>
      <w:r w:rsidRPr="00111D24">
        <w:rPr>
          <w:rFonts w:ascii="Times New Roman" w:hAnsi="Times New Roman" w:cs="Times New Roman"/>
          <w:b/>
        </w:rPr>
        <w:t>References</w:t>
      </w:r>
    </w:p>
    <w:p w14:paraId="24DEAB1E" w14:textId="77777777" w:rsidR="00111D24" w:rsidRDefault="00111D24" w:rsidP="00C21142">
      <w:pPr>
        <w:pStyle w:val="NoSpacing"/>
        <w:rPr>
          <w:rFonts w:ascii="Times New Roman" w:hAnsi="Times New Roman" w:cs="Times New Roman"/>
        </w:rPr>
      </w:pPr>
    </w:p>
    <w:p w14:paraId="07BA242B" w14:textId="77777777" w:rsidR="00020240" w:rsidRDefault="00020240" w:rsidP="00C2114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Bogomolni AL, Pugliares KR, Sharp SM, Patchett K, Harry CT, LaRocque JM, Touhey KM, </w:t>
      </w:r>
    </w:p>
    <w:p w14:paraId="3EF9A3DC" w14:textId="47B93271" w:rsidR="00020240" w:rsidRDefault="00020240" w:rsidP="00020240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 M. 2010. </w:t>
      </w:r>
      <w:r w:rsidRPr="00020240">
        <w:rPr>
          <w:rFonts w:ascii="Times New Roman" w:hAnsi="Times New Roman" w:cs="Times New Roman"/>
        </w:rPr>
        <w:t>Mortality trends of stranded marine mammals on Cape Cod and southeastern Massachusetts, USA, 2000 to 2006</w:t>
      </w:r>
      <w:r>
        <w:rPr>
          <w:rFonts w:ascii="Times New Roman" w:hAnsi="Times New Roman" w:cs="Times New Roman"/>
        </w:rPr>
        <w:t>. Diseases of Aquatic Organisms 88:143-155.</w:t>
      </w:r>
    </w:p>
    <w:p w14:paraId="28E25E33" w14:textId="14132EDE" w:rsidR="00111D24" w:rsidRDefault="00111D24" w:rsidP="00C2114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Bossart GD. 2011. Marine mammals as sentinels of ocean health. Veterinary Pathology </w:t>
      </w:r>
    </w:p>
    <w:p w14:paraId="2115CCDA" w14:textId="47BE8694" w:rsidR="00111D24" w:rsidRDefault="00111D24" w:rsidP="00111D24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48(3):676-690.</w:t>
      </w:r>
    </w:p>
    <w:p w14:paraId="2C3DE6D7" w14:textId="77777777" w:rsidR="0099759C" w:rsidRDefault="001E7EAB" w:rsidP="001E7EA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Coates KS. 2002. </w:t>
      </w:r>
      <w:r w:rsidRPr="001E7EAB">
        <w:rPr>
          <w:rFonts w:ascii="Times New Roman" w:hAnsi="Times New Roman" w:cs="Times New Roman"/>
        </w:rPr>
        <w:t>1. Border Cr</w:t>
      </w:r>
      <w:r>
        <w:rPr>
          <w:rFonts w:ascii="Times New Roman" w:hAnsi="Times New Roman" w:cs="Times New Roman"/>
        </w:rPr>
        <w:t>ossings,</w:t>
      </w:r>
      <w:r w:rsidRPr="001E7EAB">
        <w:rPr>
          <w:rFonts w:ascii="Times New Roman" w:hAnsi="Times New Roman" w:cs="Times New Roman"/>
        </w:rPr>
        <w:t xml:space="preserve"> </w:t>
      </w:r>
      <w:r w:rsidR="0099759C">
        <w:rPr>
          <w:rFonts w:ascii="Times New Roman" w:hAnsi="Times New Roman" w:cs="Times New Roman"/>
        </w:rPr>
        <w:t xml:space="preserve">Pp. 3-30, </w:t>
      </w:r>
      <w:r w:rsidRPr="001E7EAB">
        <w:rPr>
          <w:rFonts w:ascii="Times New Roman" w:hAnsi="Times New Roman" w:cs="Times New Roman"/>
          <w:i/>
        </w:rPr>
        <w:t>In</w:t>
      </w:r>
      <w:r>
        <w:rPr>
          <w:rFonts w:ascii="Times New Roman" w:hAnsi="Times New Roman" w:cs="Times New Roman"/>
        </w:rPr>
        <w:t xml:space="preserve"> Findlay JM, Coates KS. Parallel d</w:t>
      </w:r>
      <w:r w:rsidRPr="001E7EAB">
        <w:rPr>
          <w:rFonts w:ascii="Times New Roman" w:hAnsi="Times New Roman" w:cs="Times New Roman"/>
        </w:rPr>
        <w:t xml:space="preserve">estinies: </w:t>
      </w:r>
    </w:p>
    <w:p w14:paraId="6F09D9D9" w14:textId="672DF003" w:rsidR="001E7EAB" w:rsidRDefault="001E7EAB" w:rsidP="0099759C">
      <w:pPr>
        <w:pStyle w:val="NoSpacing"/>
        <w:ind w:left="720"/>
        <w:rPr>
          <w:rFonts w:ascii="Times New Roman" w:hAnsi="Times New Roman" w:cs="Times New Roman"/>
        </w:rPr>
      </w:pPr>
      <w:r w:rsidRPr="001E7EAB">
        <w:rPr>
          <w:rFonts w:ascii="Times New Roman" w:hAnsi="Times New Roman" w:cs="Times New Roman"/>
        </w:rPr>
        <w:t>Canadian-</w:t>
      </w:r>
      <w:r>
        <w:rPr>
          <w:rFonts w:ascii="Times New Roman" w:hAnsi="Times New Roman" w:cs="Times New Roman"/>
        </w:rPr>
        <w:t>American relations w</w:t>
      </w:r>
      <w:r w:rsidRPr="001E7EAB">
        <w:rPr>
          <w:rFonts w:ascii="Times New Roman" w:hAnsi="Times New Roman" w:cs="Times New Roman"/>
        </w:rPr>
        <w:t>est of the Rockies. University of Washington Press</w:t>
      </w:r>
      <w:r w:rsidR="0099759C">
        <w:rPr>
          <w:rFonts w:ascii="Times New Roman" w:hAnsi="Times New Roman" w:cs="Times New Roman"/>
        </w:rPr>
        <w:t>, Seattle and London, 302pp</w:t>
      </w:r>
      <w:r w:rsidRPr="001E7EAB">
        <w:rPr>
          <w:rFonts w:ascii="Times New Roman" w:hAnsi="Times New Roman" w:cs="Times New Roman"/>
        </w:rPr>
        <w:t>.</w:t>
      </w:r>
    </w:p>
    <w:p w14:paraId="364B717D" w14:textId="77777777" w:rsidR="00C77163" w:rsidRDefault="00C77163" w:rsidP="00C77163">
      <w:pPr>
        <w:pStyle w:val="NoSpacing"/>
        <w:rPr>
          <w:rFonts w:ascii="Times New Roman" w:hAnsi="Times New Roman" w:cs="Times New Roman"/>
        </w:rPr>
      </w:pPr>
      <w:r w:rsidRPr="00F036B6">
        <w:rPr>
          <w:rFonts w:ascii="Times New Roman" w:hAnsi="Times New Roman" w:cs="Times New Roman"/>
        </w:rPr>
        <w:t>Evans K,</w:t>
      </w:r>
      <w:r>
        <w:rPr>
          <w:rFonts w:ascii="Times New Roman" w:hAnsi="Times New Roman" w:cs="Times New Roman"/>
        </w:rPr>
        <w:t xml:space="preserve"> Thresher R, Warneke RM, Bradshaw CJA, Pook M, Thiele D, Hindell MA. 2005. </w:t>
      </w:r>
    </w:p>
    <w:p w14:paraId="733DB980" w14:textId="2EFD5E83" w:rsidR="00C77163" w:rsidRDefault="00C77163" w:rsidP="00C77163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Periodic variability in cetacean strandings: links to large-scale climate events. Biology Letters 1:147-150.</w:t>
      </w:r>
    </w:p>
    <w:p w14:paraId="00E86B08" w14:textId="77777777" w:rsidR="00BF2229" w:rsidRDefault="00BF2229" w:rsidP="00BF222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Evans PGH, </w:t>
      </w:r>
      <w:r w:rsidRPr="00BF2229">
        <w:rPr>
          <w:rFonts w:ascii="Times New Roman" w:hAnsi="Times New Roman" w:cs="Times New Roman"/>
        </w:rPr>
        <w:t>Pierce GJ, Panigada S</w:t>
      </w:r>
      <w:r>
        <w:rPr>
          <w:rFonts w:ascii="Times New Roman" w:hAnsi="Times New Roman" w:cs="Times New Roman"/>
        </w:rPr>
        <w:t xml:space="preserve">. </w:t>
      </w:r>
      <w:r w:rsidRPr="00BF2229">
        <w:rPr>
          <w:rFonts w:ascii="Times New Roman" w:hAnsi="Times New Roman" w:cs="Times New Roman"/>
        </w:rPr>
        <w:t>2010) Climate change and marine</w:t>
      </w:r>
      <w:r>
        <w:rPr>
          <w:rFonts w:ascii="Times New Roman" w:hAnsi="Times New Roman" w:cs="Times New Roman"/>
        </w:rPr>
        <w:t xml:space="preserve"> </w:t>
      </w:r>
      <w:r w:rsidRPr="00BF2229">
        <w:rPr>
          <w:rFonts w:ascii="Times New Roman" w:hAnsi="Times New Roman" w:cs="Times New Roman"/>
        </w:rPr>
        <w:t>mammals. J</w:t>
      </w:r>
      <w:r>
        <w:rPr>
          <w:rFonts w:ascii="Times New Roman" w:hAnsi="Times New Roman" w:cs="Times New Roman"/>
        </w:rPr>
        <w:t xml:space="preserve">ournal of the </w:t>
      </w:r>
      <w:r w:rsidRPr="00BF2229">
        <w:rPr>
          <w:rFonts w:ascii="Times New Roman" w:hAnsi="Times New Roman" w:cs="Times New Roman"/>
        </w:rPr>
        <w:t xml:space="preserve"> </w:t>
      </w:r>
    </w:p>
    <w:p w14:paraId="491F9C55" w14:textId="438FDB9A" w:rsidR="00BF2229" w:rsidRDefault="00BF2229" w:rsidP="00BF2229">
      <w:pPr>
        <w:pStyle w:val="NoSpacing"/>
        <w:ind w:firstLine="720"/>
        <w:rPr>
          <w:rFonts w:ascii="Times New Roman" w:hAnsi="Times New Roman" w:cs="Times New Roman"/>
        </w:rPr>
      </w:pPr>
      <w:r w:rsidRPr="00BF2229">
        <w:rPr>
          <w:rFonts w:ascii="Times New Roman" w:hAnsi="Times New Roman" w:cs="Times New Roman"/>
        </w:rPr>
        <w:t>Mar</w:t>
      </w:r>
      <w:r>
        <w:rPr>
          <w:rFonts w:ascii="Times New Roman" w:hAnsi="Times New Roman" w:cs="Times New Roman"/>
        </w:rPr>
        <w:t>ine</w:t>
      </w:r>
      <w:r w:rsidRPr="00BF2229">
        <w:rPr>
          <w:rFonts w:ascii="Times New Roman" w:hAnsi="Times New Roman" w:cs="Times New Roman"/>
        </w:rPr>
        <w:t xml:space="preserve"> Biol</w:t>
      </w:r>
      <w:r>
        <w:rPr>
          <w:rFonts w:ascii="Times New Roman" w:hAnsi="Times New Roman" w:cs="Times New Roman"/>
        </w:rPr>
        <w:t xml:space="preserve">ogical </w:t>
      </w:r>
      <w:r w:rsidRPr="00BF2229">
        <w:rPr>
          <w:rFonts w:ascii="Times New Roman" w:hAnsi="Times New Roman" w:cs="Times New Roman"/>
        </w:rPr>
        <w:t>Assoc</w:t>
      </w:r>
      <w:r>
        <w:rPr>
          <w:rFonts w:ascii="Times New Roman" w:hAnsi="Times New Roman" w:cs="Times New Roman"/>
        </w:rPr>
        <w:t>iation of the</w:t>
      </w:r>
      <w:r w:rsidRPr="00BF2229"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</w:rPr>
        <w:t xml:space="preserve">nited </w:t>
      </w:r>
      <w:r w:rsidRPr="00BF2229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ingdom</w:t>
      </w:r>
      <w:r w:rsidRPr="00BF2229">
        <w:rPr>
          <w:rFonts w:ascii="Times New Roman" w:hAnsi="Times New Roman" w:cs="Times New Roman"/>
        </w:rPr>
        <w:t xml:space="preserve"> 90:1483</w:t>
      </w:r>
      <w:r>
        <w:rPr>
          <w:rFonts w:ascii="Times New Roman" w:hAnsi="Times New Roman" w:cs="Times New Roman"/>
        </w:rPr>
        <w:t>-</w:t>
      </w:r>
      <w:r w:rsidRPr="00BF2229">
        <w:rPr>
          <w:rFonts w:ascii="Times New Roman" w:hAnsi="Times New Roman" w:cs="Times New Roman"/>
        </w:rPr>
        <w:t>1487.</w:t>
      </w:r>
    </w:p>
    <w:p w14:paraId="0968BFAD" w14:textId="77777777" w:rsidR="004C1C24" w:rsidRDefault="004C1C24" w:rsidP="004C1C2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Evans PGH, Bjørge A. 2013. Impacts of climate change on marine mammals. </w:t>
      </w:r>
      <w:r w:rsidRPr="004C1C24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arine</w:t>
      </w:r>
      <w:r w:rsidRPr="004C1C24"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/>
        </w:rPr>
        <w:t xml:space="preserve">limate </w:t>
      </w:r>
    </w:p>
    <w:p w14:paraId="6576C062" w14:textId="0E43BA40" w:rsidR="0007209F" w:rsidRDefault="004C1C24" w:rsidP="004C1C24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Impacts Partnership: Science Review 2013:134-148.</w:t>
      </w:r>
    </w:p>
    <w:p w14:paraId="3F584388" w14:textId="77777777" w:rsidR="00C90C3D" w:rsidRDefault="007D6275" w:rsidP="00C90C3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Greene C, Kuehne L, Rise C, Fresh K, Penttila D. 2015. </w:t>
      </w:r>
      <w:r w:rsidR="00C90C3D" w:rsidRPr="00C90C3D">
        <w:rPr>
          <w:rFonts w:ascii="Times New Roman" w:hAnsi="Times New Roman" w:cs="Times New Roman"/>
        </w:rPr>
        <w:t xml:space="preserve">Forty years of change in forage fish and </w:t>
      </w:r>
    </w:p>
    <w:p w14:paraId="44DE9FA0" w14:textId="4738AD6A" w:rsidR="007D6275" w:rsidRDefault="00C90C3D" w:rsidP="00C90C3D">
      <w:pPr>
        <w:pStyle w:val="NoSpacing"/>
        <w:ind w:left="720"/>
        <w:rPr>
          <w:rFonts w:ascii="Times New Roman" w:hAnsi="Times New Roman" w:cs="Times New Roman"/>
        </w:rPr>
      </w:pPr>
      <w:r w:rsidRPr="00C90C3D">
        <w:rPr>
          <w:rFonts w:ascii="Times New Roman" w:hAnsi="Times New Roman" w:cs="Times New Roman"/>
        </w:rPr>
        <w:t>Jellyfish</w:t>
      </w:r>
      <w:r>
        <w:rPr>
          <w:rFonts w:ascii="Times New Roman" w:hAnsi="Times New Roman" w:cs="Times New Roman"/>
        </w:rPr>
        <w:t xml:space="preserve"> </w:t>
      </w:r>
      <w:r w:rsidRPr="00C90C3D">
        <w:rPr>
          <w:rFonts w:ascii="Times New Roman" w:hAnsi="Times New Roman" w:cs="Times New Roman"/>
        </w:rPr>
        <w:t>abundance across greater Puget Sound, Washington</w:t>
      </w:r>
      <w:r>
        <w:rPr>
          <w:rFonts w:ascii="Times New Roman" w:hAnsi="Times New Roman" w:cs="Times New Roman"/>
        </w:rPr>
        <w:t xml:space="preserve"> </w:t>
      </w:r>
      <w:r w:rsidRPr="00C90C3D">
        <w:rPr>
          <w:rFonts w:ascii="Times New Roman" w:hAnsi="Times New Roman" w:cs="Times New Roman"/>
        </w:rPr>
        <w:t xml:space="preserve">(USA): anthropogenic and </w:t>
      </w:r>
      <w:r>
        <w:rPr>
          <w:rFonts w:ascii="Times New Roman" w:hAnsi="Times New Roman" w:cs="Times New Roman"/>
        </w:rPr>
        <w:t xml:space="preserve">climate associations. Marine Ecology Progress Series 525:153-170. </w:t>
      </w:r>
    </w:p>
    <w:p w14:paraId="219A990C" w14:textId="77777777" w:rsidR="008776C0" w:rsidRDefault="008776C0" w:rsidP="00C2114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Gulland FMD, Hall AJ. 2007. Is marine mammal health deteriorating? Trends in the global </w:t>
      </w:r>
    </w:p>
    <w:p w14:paraId="2D092125" w14:textId="06B5FDFE" w:rsidR="008776C0" w:rsidRDefault="008776C0" w:rsidP="008776C0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reporting of marine mammal disease. EcoHealth 4(2):135-150.</w:t>
      </w:r>
    </w:p>
    <w:p w14:paraId="4A18FDA7" w14:textId="77777777" w:rsidR="00D02FB7" w:rsidRDefault="00D02FB7" w:rsidP="00D02FB7">
      <w:pPr>
        <w:pStyle w:val="NoSpacing"/>
        <w:rPr>
          <w:rFonts w:ascii="Times New Roman" w:hAnsi="Times New Roman" w:cs="Times New Roman"/>
        </w:rPr>
      </w:pPr>
      <w:r w:rsidRPr="00D02FB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ntergovernmental </w:t>
      </w:r>
      <w:r w:rsidRPr="00D02FB7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anel on </w:t>
      </w:r>
      <w:r w:rsidRPr="00D02FB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limate </w:t>
      </w:r>
      <w:r w:rsidRPr="00D02FB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hange (IPCC).</w:t>
      </w:r>
      <w:r w:rsidRPr="00D02FB7">
        <w:rPr>
          <w:rFonts w:ascii="Times New Roman" w:hAnsi="Times New Roman" w:cs="Times New Roman"/>
        </w:rPr>
        <w:t xml:space="preserve"> 2014: Climate Change 2014: Synthesis </w:t>
      </w:r>
    </w:p>
    <w:p w14:paraId="0EDDB9A4" w14:textId="1FAD7CD3" w:rsidR="00D02FB7" w:rsidRDefault="00D02FB7" w:rsidP="00D02FB7">
      <w:pPr>
        <w:pStyle w:val="NoSpacing"/>
        <w:ind w:left="720"/>
        <w:rPr>
          <w:rFonts w:ascii="Times New Roman" w:hAnsi="Times New Roman" w:cs="Times New Roman"/>
        </w:rPr>
      </w:pPr>
      <w:r w:rsidRPr="00D02FB7">
        <w:rPr>
          <w:rFonts w:ascii="Times New Roman" w:hAnsi="Times New Roman" w:cs="Times New Roman"/>
        </w:rPr>
        <w:t>Report. Contribution of Working Groups I, II and III to the Fifth Assessment Report of the</w:t>
      </w:r>
      <w:r>
        <w:rPr>
          <w:rFonts w:ascii="Times New Roman" w:hAnsi="Times New Roman" w:cs="Times New Roman"/>
        </w:rPr>
        <w:t xml:space="preserve"> </w:t>
      </w:r>
      <w:r w:rsidRPr="00D02FB7">
        <w:rPr>
          <w:rFonts w:ascii="Times New Roman" w:hAnsi="Times New Roman" w:cs="Times New Roman"/>
        </w:rPr>
        <w:t xml:space="preserve">Intergovernmental Panel on Climate Change [Core Writing Team, Pachauri </w:t>
      </w:r>
      <w:r w:rsidR="00867DCC">
        <w:rPr>
          <w:rFonts w:ascii="Times New Roman" w:hAnsi="Times New Roman" w:cs="Times New Roman"/>
        </w:rPr>
        <w:t xml:space="preserve">RK, </w:t>
      </w:r>
      <w:r w:rsidRPr="00D02FB7">
        <w:rPr>
          <w:rFonts w:ascii="Times New Roman" w:hAnsi="Times New Roman" w:cs="Times New Roman"/>
        </w:rPr>
        <w:t>Meyer</w:t>
      </w:r>
      <w:r w:rsidR="00867DCC">
        <w:rPr>
          <w:rFonts w:ascii="Times New Roman" w:hAnsi="Times New Roman" w:cs="Times New Roman"/>
        </w:rPr>
        <w:t xml:space="preserve"> LA</w:t>
      </w:r>
      <w:r w:rsidRPr="00D02FB7">
        <w:rPr>
          <w:rFonts w:ascii="Times New Roman" w:hAnsi="Times New Roman" w:cs="Times New Roman"/>
        </w:rPr>
        <w:t xml:space="preserve"> (eds)]. IPCC, Geneva, Switzerland, 151 pp.</w:t>
      </w:r>
      <w:r>
        <w:rPr>
          <w:rFonts w:ascii="Times New Roman" w:hAnsi="Times New Roman" w:cs="Times New Roman"/>
        </w:rPr>
        <w:t xml:space="preserve"> Accessed 30 July 2018.</w:t>
      </w:r>
    </w:p>
    <w:p w14:paraId="37313BD5" w14:textId="77777777" w:rsidR="00901ED4" w:rsidRDefault="00901ED4" w:rsidP="00901ED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Jacox MG, Hazen EL, Zaba KD, Rudnick DL, Edwards CA, Moore AM, Bograd SJ. 2016. </w:t>
      </w:r>
    </w:p>
    <w:p w14:paraId="16076545" w14:textId="3C1F25F3" w:rsidR="00901ED4" w:rsidRDefault="00901ED4" w:rsidP="00901ED4">
      <w:pPr>
        <w:pStyle w:val="NoSpacing"/>
        <w:ind w:left="720"/>
        <w:rPr>
          <w:rFonts w:ascii="Times New Roman" w:hAnsi="Times New Roman" w:cs="Times New Roman"/>
        </w:rPr>
      </w:pPr>
      <w:r w:rsidRPr="00901ED4">
        <w:rPr>
          <w:rFonts w:ascii="Times New Roman" w:hAnsi="Times New Roman" w:cs="Times New Roman"/>
        </w:rPr>
        <w:t xml:space="preserve">Impacts of the 2015–2016 El Niño on the California Current System: </w:t>
      </w:r>
      <w:r>
        <w:rPr>
          <w:rFonts w:ascii="Times New Roman" w:hAnsi="Times New Roman" w:cs="Times New Roman"/>
        </w:rPr>
        <w:t>e</w:t>
      </w:r>
      <w:r w:rsidRPr="00901ED4">
        <w:rPr>
          <w:rFonts w:ascii="Times New Roman" w:hAnsi="Times New Roman" w:cs="Times New Roman"/>
        </w:rPr>
        <w:t>arly assessment and comparison to past events</w:t>
      </w:r>
      <w:r>
        <w:rPr>
          <w:rFonts w:ascii="Times New Roman" w:hAnsi="Times New Roman" w:cs="Times New Roman"/>
        </w:rPr>
        <w:t xml:space="preserve">. Geophysical Research Letters </w:t>
      </w:r>
      <w:r w:rsidR="003172DE">
        <w:rPr>
          <w:rFonts w:ascii="Times New Roman" w:hAnsi="Times New Roman" w:cs="Times New Roman"/>
        </w:rPr>
        <w:t>43(13):7072-7080.</w:t>
      </w:r>
    </w:p>
    <w:p w14:paraId="1ABE175A" w14:textId="77777777" w:rsidR="003172DE" w:rsidRDefault="003172DE" w:rsidP="003172D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Jefferson TA, Smultea MA, Courbis SS, Campbell GS. 2016. </w:t>
      </w:r>
      <w:r w:rsidRPr="003172DE">
        <w:rPr>
          <w:rFonts w:ascii="Times New Roman" w:hAnsi="Times New Roman" w:cs="Times New Roman"/>
        </w:rPr>
        <w:t>Harbor porpoise (</w:t>
      </w:r>
      <w:r w:rsidRPr="003172DE">
        <w:rPr>
          <w:rFonts w:ascii="Times New Roman" w:hAnsi="Times New Roman" w:cs="Times New Roman"/>
          <w:i/>
        </w:rPr>
        <w:t>Phocoena</w:t>
      </w:r>
      <w:r w:rsidRPr="003172DE">
        <w:rPr>
          <w:rFonts w:ascii="Times New Roman" w:hAnsi="Times New Roman" w:cs="Times New Roman"/>
        </w:rPr>
        <w:t xml:space="preserve"> </w:t>
      </w:r>
    </w:p>
    <w:p w14:paraId="11FFC1DB" w14:textId="4376D6AC" w:rsidR="003172DE" w:rsidRDefault="003172DE" w:rsidP="003172DE">
      <w:pPr>
        <w:pStyle w:val="NoSpacing"/>
        <w:ind w:left="720"/>
        <w:rPr>
          <w:rFonts w:ascii="Times New Roman" w:hAnsi="Times New Roman" w:cs="Times New Roman"/>
        </w:rPr>
      </w:pPr>
      <w:r w:rsidRPr="003172DE">
        <w:rPr>
          <w:rFonts w:ascii="Times New Roman" w:hAnsi="Times New Roman" w:cs="Times New Roman"/>
          <w:i/>
        </w:rPr>
        <w:t>phocoena</w:t>
      </w:r>
      <w:r w:rsidRPr="003172DE">
        <w:rPr>
          <w:rFonts w:ascii="Times New Roman" w:hAnsi="Times New Roman" w:cs="Times New Roman"/>
        </w:rPr>
        <w:t>) recovery in the inland</w:t>
      </w:r>
      <w:r>
        <w:rPr>
          <w:rFonts w:ascii="Times New Roman" w:hAnsi="Times New Roman" w:cs="Times New Roman"/>
        </w:rPr>
        <w:t xml:space="preserve"> </w:t>
      </w:r>
      <w:r w:rsidRPr="003172DE">
        <w:rPr>
          <w:rFonts w:ascii="Times New Roman" w:hAnsi="Times New Roman" w:cs="Times New Roman"/>
        </w:rPr>
        <w:t>waters of Washington: estimates of density and abundance</w:t>
      </w:r>
      <w:r>
        <w:rPr>
          <w:rFonts w:ascii="Times New Roman" w:hAnsi="Times New Roman" w:cs="Times New Roman"/>
        </w:rPr>
        <w:t xml:space="preserve"> </w:t>
      </w:r>
      <w:r w:rsidRPr="003172DE">
        <w:rPr>
          <w:rFonts w:ascii="Times New Roman" w:hAnsi="Times New Roman" w:cs="Times New Roman"/>
        </w:rPr>
        <w:t>from aerial surveys, 2013–2015</w:t>
      </w:r>
      <w:r w:rsidR="007D6275">
        <w:rPr>
          <w:rFonts w:ascii="Times New Roman" w:hAnsi="Times New Roman" w:cs="Times New Roman"/>
        </w:rPr>
        <w:t>. Canadian Journal of Zoology 94:505-515.</w:t>
      </w:r>
    </w:p>
    <w:p w14:paraId="24CB6184" w14:textId="77777777" w:rsidR="00F036B6" w:rsidRDefault="00F036B6" w:rsidP="00F036B6">
      <w:pPr>
        <w:pStyle w:val="NoSpacing"/>
        <w:rPr>
          <w:rFonts w:ascii="Times New Roman" w:hAnsi="Times New Roman" w:cs="Times New Roman"/>
        </w:rPr>
      </w:pPr>
      <w:r w:rsidRPr="00F036B6">
        <w:rPr>
          <w:rFonts w:ascii="Times New Roman" w:hAnsi="Times New Roman" w:cs="Times New Roman"/>
        </w:rPr>
        <w:t>Johnston DW, Bowers MT, Friedlaender AS, Lavigne DM</w:t>
      </w:r>
      <w:r>
        <w:rPr>
          <w:rFonts w:ascii="Times New Roman" w:hAnsi="Times New Roman" w:cs="Times New Roman"/>
        </w:rPr>
        <w:t xml:space="preserve">. </w:t>
      </w:r>
      <w:r w:rsidRPr="00F036B6"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/>
        </w:rPr>
        <w:t>.</w:t>
      </w:r>
      <w:r w:rsidRPr="00F036B6">
        <w:rPr>
          <w:rFonts w:ascii="Times New Roman" w:hAnsi="Times New Roman" w:cs="Times New Roman"/>
        </w:rPr>
        <w:t xml:space="preserve"> The effects of</w:t>
      </w:r>
      <w:r>
        <w:rPr>
          <w:rFonts w:ascii="Times New Roman" w:hAnsi="Times New Roman" w:cs="Times New Roman"/>
        </w:rPr>
        <w:t xml:space="preserve"> </w:t>
      </w:r>
      <w:r w:rsidRPr="00F036B6">
        <w:rPr>
          <w:rFonts w:ascii="Times New Roman" w:hAnsi="Times New Roman" w:cs="Times New Roman"/>
        </w:rPr>
        <w:t xml:space="preserve">climate change </w:t>
      </w:r>
    </w:p>
    <w:p w14:paraId="73A92E91" w14:textId="0CBCD76D" w:rsidR="00F036B6" w:rsidRDefault="00F036B6" w:rsidP="00F036B6">
      <w:pPr>
        <w:pStyle w:val="NoSpacing"/>
        <w:ind w:firstLine="720"/>
        <w:rPr>
          <w:rFonts w:ascii="Times New Roman" w:hAnsi="Times New Roman" w:cs="Times New Roman"/>
        </w:rPr>
      </w:pPr>
      <w:r w:rsidRPr="00F036B6">
        <w:rPr>
          <w:rFonts w:ascii="Times New Roman" w:hAnsi="Times New Roman" w:cs="Times New Roman"/>
        </w:rPr>
        <w:t>on harp seals (</w:t>
      </w:r>
      <w:r w:rsidRPr="00F036B6">
        <w:rPr>
          <w:rFonts w:ascii="Times New Roman" w:hAnsi="Times New Roman" w:cs="Times New Roman"/>
          <w:i/>
        </w:rPr>
        <w:t>Pagophilus groenlandicus</w:t>
      </w:r>
      <w:r w:rsidRPr="00F036B6">
        <w:rPr>
          <w:rFonts w:ascii="Times New Roman" w:hAnsi="Times New Roman" w:cs="Times New Roman"/>
        </w:rPr>
        <w:t>). PloS ONE 7(1):e29158.</w:t>
      </w:r>
      <w:r>
        <w:rPr>
          <w:rFonts w:ascii="Times New Roman" w:hAnsi="Times New Roman" w:cs="Times New Roman"/>
        </w:rPr>
        <w:t xml:space="preserve">  </w:t>
      </w:r>
    </w:p>
    <w:p w14:paraId="1E721DD5" w14:textId="77777777" w:rsidR="0014049C" w:rsidRDefault="0014049C" w:rsidP="0014049C">
      <w:pPr>
        <w:pStyle w:val="NoSpacing"/>
        <w:rPr>
          <w:rFonts w:ascii="Times New Roman" w:hAnsi="Times New Roman" w:cs="Times New Roman"/>
        </w:rPr>
      </w:pPr>
      <w:r w:rsidRPr="0014049C">
        <w:rPr>
          <w:rFonts w:ascii="Times New Roman" w:hAnsi="Times New Roman" w:cs="Times New Roman"/>
        </w:rPr>
        <w:t xml:space="preserve">Laidre KL, Stirling I, Lowry </w:t>
      </w:r>
      <w:r>
        <w:rPr>
          <w:rFonts w:ascii="Times New Roman" w:hAnsi="Times New Roman" w:cs="Times New Roman"/>
        </w:rPr>
        <w:t>L,</w:t>
      </w:r>
      <w:r w:rsidRPr="0014049C">
        <w:rPr>
          <w:rFonts w:ascii="Times New Roman" w:hAnsi="Times New Roman" w:cs="Times New Roman"/>
        </w:rPr>
        <w:t xml:space="preserve"> Wiig Ø</w:t>
      </w:r>
      <w:r>
        <w:rPr>
          <w:rFonts w:ascii="Times New Roman" w:hAnsi="Times New Roman" w:cs="Times New Roman"/>
        </w:rPr>
        <w:t>,</w:t>
      </w:r>
      <w:r w:rsidRPr="0014049C">
        <w:rPr>
          <w:rFonts w:ascii="Times New Roman" w:hAnsi="Times New Roman" w:cs="Times New Roman"/>
        </w:rPr>
        <w:t xml:space="preserve"> Heide-Jørgensen MP</w:t>
      </w:r>
      <w:r>
        <w:rPr>
          <w:rFonts w:ascii="Times New Roman" w:hAnsi="Times New Roman" w:cs="Times New Roman"/>
        </w:rPr>
        <w:t xml:space="preserve">, </w:t>
      </w:r>
      <w:r w:rsidRPr="0014049C">
        <w:rPr>
          <w:rFonts w:ascii="Times New Roman" w:hAnsi="Times New Roman" w:cs="Times New Roman"/>
        </w:rPr>
        <w:t>Ferguson SH. 2008</w:t>
      </w:r>
      <w:r>
        <w:rPr>
          <w:rFonts w:ascii="Times New Roman" w:hAnsi="Times New Roman" w:cs="Times New Roman"/>
        </w:rPr>
        <w:t>.</w:t>
      </w:r>
      <w:r w:rsidRPr="0014049C">
        <w:rPr>
          <w:rFonts w:ascii="Times New Roman" w:hAnsi="Times New Roman" w:cs="Times New Roman"/>
        </w:rPr>
        <w:t xml:space="preserve"> Quantifying </w:t>
      </w:r>
    </w:p>
    <w:p w14:paraId="4D47ED3A" w14:textId="6DA64B8E" w:rsidR="0014049C" w:rsidRPr="0014049C" w:rsidRDefault="0014049C" w:rsidP="0014049C">
      <w:pPr>
        <w:pStyle w:val="NoSpacing"/>
        <w:ind w:left="720"/>
        <w:rPr>
          <w:rFonts w:ascii="Times New Roman" w:hAnsi="Times New Roman" w:cs="Times New Roman"/>
        </w:rPr>
      </w:pPr>
      <w:r w:rsidRPr="0014049C">
        <w:rPr>
          <w:rFonts w:ascii="Times New Roman" w:hAnsi="Times New Roman" w:cs="Times New Roman"/>
        </w:rPr>
        <w:t>the sensitivity of arctic marine</w:t>
      </w:r>
      <w:r>
        <w:rPr>
          <w:rFonts w:ascii="Times New Roman" w:hAnsi="Times New Roman" w:cs="Times New Roman"/>
        </w:rPr>
        <w:t xml:space="preserve"> </w:t>
      </w:r>
      <w:r w:rsidRPr="0014049C">
        <w:rPr>
          <w:rFonts w:ascii="Times New Roman" w:hAnsi="Times New Roman" w:cs="Times New Roman"/>
        </w:rPr>
        <w:t>mammals to climate-induced habitat change. In Huntington HP</w:t>
      </w:r>
      <w:r>
        <w:rPr>
          <w:rFonts w:ascii="Times New Roman" w:hAnsi="Times New Roman" w:cs="Times New Roman"/>
        </w:rPr>
        <w:t xml:space="preserve">, </w:t>
      </w:r>
      <w:r w:rsidR="00867DCC">
        <w:rPr>
          <w:rFonts w:ascii="Times New Roman" w:hAnsi="Times New Roman" w:cs="Times New Roman"/>
        </w:rPr>
        <w:t>Moore SE</w:t>
      </w:r>
      <w:r w:rsidRPr="0014049C">
        <w:rPr>
          <w:rFonts w:ascii="Times New Roman" w:hAnsi="Times New Roman" w:cs="Times New Roman"/>
        </w:rPr>
        <w:t xml:space="preserve"> (eds) Arctic marine mammals and climate change.</w:t>
      </w:r>
    </w:p>
    <w:p w14:paraId="43A12187" w14:textId="67BD4381" w:rsidR="0014049C" w:rsidRDefault="0014049C" w:rsidP="0014049C">
      <w:pPr>
        <w:pStyle w:val="NoSpacing"/>
        <w:ind w:firstLine="720"/>
        <w:rPr>
          <w:rFonts w:ascii="Times New Roman" w:hAnsi="Times New Roman" w:cs="Times New Roman"/>
        </w:rPr>
      </w:pPr>
      <w:r w:rsidRPr="0014049C">
        <w:rPr>
          <w:rFonts w:ascii="Times New Roman" w:hAnsi="Times New Roman" w:cs="Times New Roman"/>
        </w:rPr>
        <w:t>Ecological Applications 18 (Supplement)</w:t>
      </w:r>
      <w:r>
        <w:rPr>
          <w:rFonts w:ascii="Times New Roman" w:hAnsi="Times New Roman" w:cs="Times New Roman"/>
        </w:rPr>
        <w:t xml:space="preserve">: </w:t>
      </w:r>
      <w:r w:rsidRPr="0014049C">
        <w:rPr>
          <w:rFonts w:ascii="Times New Roman" w:hAnsi="Times New Roman" w:cs="Times New Roman"/>
        </w:rPr>
        <w:t>S97</w:t>
      </w:r>
      <w:r>
        <w:rPr>
          <w:rFonts w:ascii="Times New Roman" w:hAnsi="Times New Roman" w:cs="Times New Roman"/>
        </w:rPr>
        <w:t>-</w:t>
      </w:r>
      <w:r w:rsidRPr="0014049C">
        <w:rPr>
          <w:rFonts w:ascii="Times New Roman" w:hAnsi="Times New Roman" w:cs="Times New Roman"/>
        </w:rPr>
        <w:t>S125.</w:t>
      </w:r>
    </w:p>
    <w:p w14:paraId="3567846F" w14:textId="77777777" w:rsidR="00445214" w:rsidRDefault="00445214" w:rsidP="00445214">
      <w:pPr>
        <w:pStyle w:val="NoSpacing"/>
        <w:rPr>
          <w:rFonts w:ascii="Times New Roman" w:hAnsi="Times New Roman" w:cs="Times New Roman"/>
        </w:rPr>
      </w:pPr>
      <w:r w:rsidRPr="00445214">
        <w:rPr>
          <w:rFonts w:ascii="Times New Roman" w:hAnsi="Times New Roman" w:cs="Times New Roman"/>
        </w:rPr>
        <w:t>MacLeod CD, Bannon SM, Pierce GJ, Schweder C, Learmonth JA,</w:t>
      </w:r>
      <w:r>
        <w:rPr>
          <w:rFonts w:ascii="Times New Roman" w:hAnsi="Times New Roman" w:cs="Times New Roman"/>
        </w:rPr>
        <w:t xml:space="preserve"> </w:t>
      </w:r>
      <w:r w:rsidRPr="00445214">
        <w:rPr>
          <w:rFonts w:ascii="Times New Roman" w:hAnsi="Times New Roman" w:cs="Times New Roman"/>
        </w:rPr>
        <w:t>Herman JS</w:t>
      </w:r>
      <w:r>
        <w:rPr>
          <w:rFonts w:ascii="Times New Roman" w:hAnsi="Times New Roman" w:cs="Times New Roman"/>
        </w:rPr>
        <w:t xml:space="preserve">, </w:t>
      </w:r>
      <w:r w:rsidRPr="00445214">
        <w:rPr>
          <w:rFonts w:ascii="Times New Roman" w:hAnsi="Times New Roman" w:cs="Times New Roman"/>
        </w:rPr>
        <w:t>Reid RJ. 2005</w:t>
      </w:r>
      <w:r>
        <w:rPr>
          <w:rFonts w:ascii="Times New Roman" w:hAnsi="Times New Roman" w:cs="Times New Roman"/>
        </w:rPr>
        <w:t>.</w:t>
      </w:r>
      <w:r w:rsidRPr="00445214">
        <w:rPr>
          <w:rFonts w:ascii="Times New Roman" w:hAnsi="Times New Roman" w:cs="Times New Roman"/>
        </w:rPr>
        <w:t xml:space="preserve"> </w:t>
      </w:r>
    </w:p>
    <w:p w14:paraId="3E010B33" w14:textId="574CF1DB" w:rsidR="00445214" w:rsidRDefault="00445214" w:rsidP="00445214">
      <w:pPr>
        <w:pStyle w:val="NoSpacing"/>
        <w:ind w:left="720"/>
        <w:rPr>
          <w:rFonts w:ascii="Times New Roman" w:hAnsi="Times New Roman" w:cs="Times New Roman"/>
        </w:rPr>
      </w:pPr>
      <w:r w:rsidRPr="00445214">
        <w:rPr>
          <w:rFonts w:ascii="Times New Roman" w:hAnsi="Times New Roman" w:cs="Times New Roman"/>
        </w:rPr>
        <w:t>Climate change and the cetacean</w:t>
      </w:r>
      <w:r>
        <w:rPr>
          <w:rFonts w:ascii="Times New Roman" w:hAnsi="Times New Roman" w:cs="Times New Roman"/>
        </w:rPr>
        <w:t xml:space="preserve"> </w:t>
      </w:r>
      <w:r w:rsidRPr="00445214">
        <w:rPr>
          <w:rFonts w:ascii="Times New Roman" w:hAnsi="Times New Roman" w:cs="Times New Roman"/>
        </w:rPr>
        <w:t>community of north-west Scotland. Biological Conservation 124</w:t>
      </w:r>
      <w:r>
        <w:rPr>
          <w:rFonts w:ascii="Times New Roman" w:hAnsi="Times New Roman" w:cs="Times New Roman"/>
        </w:rPr>
        <w:t>:</w:t>
      </w:r>
      <w:r w:rsidRPr="00445214">
        <w:rPr>
          <w:rFonts w:ascii="Times New Roman" w:hAnsi="Times New Roman" w:cs="Times New Roman"/>
        </w:rPr>
        <w:t>477</w:t>
      </w:r>
      <w:r>
        <w:rPr>
          <w:rFonts w:ascii="Times New Roman" w:hAnsi="Times New Roman" w:cs="Times New Roman"/>
        </w:rPr>
        <w:t>-</w:t>
      </w:r>
      <w:r w:rsidRPr="00445214">
        <w:rPr>
          <w:rFonts w:ascii="Times New Roman" w:hAnsi="Times New Roman" w:cs="Times New Roman"/>
        </w:rPr>
        <w:t>483.</w:t>
      </w:r>
    </w:p>
    <w:p w14:paraId="4870036C" w14:textId="77777777" w:rsidR="00D946C8" w:rsidRDefault="000312F6" w:rsidP="000312F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Mauger GS, Casola JH, Morgan HA, Strauch R</w:t>
      </w:r>
      <w:r w:rsidR="00D946C8">
        <w:rPr>
          <w:rFonts w:ascii="Times New Roman" w:hAnsi="Times New Roman" w:cs="Times New Roman"/>
        </w:rPr>
        <w:t xml:space="preserve">L, Jones B, Curry B, Busch Isaksen TM, Whitely </w:t>
      </w:r>
    </w:p>
    <w:p w14:paraId="048B8B12" w14:textId="0216C139" w:rsidR="000312F6" w:rsidRDefault="00D946C8" w:rsidP="00D946C8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Binder L, Krosby MB, Snover AK. 2015. </w:t>
      </w:r>
      <w:r w:rsidR="000312F6" w:rsidRPr="000312F6">
        <w:rPr>
          <w:rFonts w:ascii="Times New Roman" w:hAnsi="Times New Roman" w:cs="Times New Roman"/>
        </w:rPr>
        <w:t>State</w:t>
      </w:r>
      <w:r>
        <w:rPr>
          <w:rFonts w:ascii="Times New Roman" w:hAnsi="Times New Roman" w:cs="Times New Roman"/>
        </w:rPr>
        <w:t xml:space="preserve"> </w:t>
      </w:r>
      <w:r w:rsidR="000312F6" w:rsidRPr="000312F6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</w:t>
      </w:r>
      <w:r w:rsidR="000312F6" w:rsidRPr="000312F6">
        <w:rPr>
          <w:rFonts w:ascii="Times New Roman" w:hAnsi="Times New Roman" w:cs="Times New Roman"/>
        </w:rPr>
        <w:t>Knowledge:</w:t>
      </w:r>
      <w:r>
        <w:rPr>
          <w:rFonts w:ascii="Times New Roman" w:hAnsi="Times New Roman" w:cs="Times New Roman"/>
        </w:rPr>
        <w:t xml:space="preserve"> </w:t>
      </w:r>
      <w:r w:rsidR="000312F6" w:rsidRPr="000312F6">
        <w:rPr>
          <w:rFonts w:ascii="Times New Roman" w:hAnsi="Times New Roman" w:cs="Times New Roman"/>
        </w:rPr>
        <w:t>Climate</w:t>
      </w:r>
      <w:r>
        <w:rPr>
          <w:rFonts w:ascii="Times New Roman" w:hAnsi="Times New Roman" w:cs="Times New Roman"/>
        </w:rPr>
        <w:t xml:space="preserve"> </w:t>
      </w:r>
      <w:r w:rsidR="000312F6" w:rsidRPr="000312F6">
        <w:rPr>
          <w:rFonts w:ascii="Times New Roman" w:hAnsi="Times New Roman" w:cs="Times New Roman"/>
        </w:rPr>
        <w:t>Change in</w:t>
      </w:r>
      <w:r>
        <w:rPr>
          <w:rFonts w:ascii="Times New Roman" w:hAnsi="Times New Roman" w:cs="Times New Roman"/>
        </w:rPr>
        <w:t xml:space="preserve"> </w:t>
      </w:r>
      <w:r w:rsidR="000312F6" w:rsidRPr="000312F6">
        <w:rPr>
          <w:rFonts w:ascii="Times New Roman" w:hAnsi="Times New Roman" w:cs="Times New Roman"/>
        </w:rPr>
        <w:t>Puget</w:t>
      </w:r>
      <w:r>
        <w:rPr>
          <w:rFonts w:ascii="Times New Roman" w:hAnsi="Times New Roman" w:cs="Times New Roman"/>
        </w:rPr>
        <w:t xml:space="preserve"> </w:t>
      </w:r>
      <w:r w:rsidR="000312F6" w:rsidRPr="000312F6">
        <w:rPr>
          <w:rFonts w:ascii="Times New Roman" w:hAnsi="Times New Roman" w:cs="Times New Roman"/>
        </w:rPr>
        <w:t>Sound. Report</w:t>
      </w:r>
      <w:r>
        <w:rPr>
          <w:rFonts w:ascii="Times New Roman" w:hAnsi="Times New Roman" w:cs="Times New Roman"/>
        </w:rPr>
        <w:t xml:space="preserve"> </w:t>
      </w:r>
      <w:r w:rsidR="000312F6" w:rsidRPr="000312F6">
        <w:rPr>
          <w:rFonts w:ascii="Times New Roman" w:hAnsi="Times New Roman" w:cs="Times New Roman"/>
        </w:rPr>
        <w:t>prepared</w:t>
      </w:r>
      <w:r>
        <w:rPr>
          <w:rFonts w:ascii="Times New Roman" w:hAnsi="Times New Roman" w:cs="Times New Roman"/>
        </w:rPr>
        <w:t xml:space="preserve"> </w:t>
      </w:r>
      <w:r w:rsidR="000312F6" w:rsidRPr="000312F6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</w:t>
      </w:r>
      <w:r w:rsidR="000312F6" w:rsidRPr="000312F6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="000312F6" w:rsidRPr="000312F6">
        <w:rPr>
          <w:rFonts w:ascii="Times New Roman" w:hAnsi="Times New Roman" w:cs="Times New Roman"/>
        </w:rPr>
        <w:t>Puget</w:t>
      </w:r>
      <w:r>
        <w:rPr>
          <w:rFonts w:ascii="Times New Roman" w:hAnsi="Times New Roman" w:cs="Times New Roman"/>
        </w:rPr>
        <w:t xml:space="preserve"> </w:t>
      </w:r>
      <w:r w:rsidR="000312F6" w:rsidRPr="000312F6">
        <w:rPr>
          <w:rFonts w:ascii="Times New Roman" w:hAnsi="Times New Roman" w:cs="Times New Roman"/>
        </w:rPr>
        <w:t>Sound</w:t>
      </w:r>
      <w:r>
        <w:rPr>
          <w:rFonts w:ascii="Times New Roman" w:hAnsi="Times New Roman" w:cs="Times New Roman"/>
        </w:rPr>
        <w:t xml:space="preserve"> </w:t>
      </w:r>
      <w:r w:rsidR="000312F6" w:rsidRPr="000312F6">
        <w:rPr>
          <w:rFonts w:ascii="Times New Roman" w:hAnsi="Times New Roman" w:cs="Times New Roman"/>
        </w:rPr>
        <w:t>Partnership</w:t>
      </w:r>
      <w:r>
        <w:rPr>
          <w:rFonts w:ascii="Times New Roman" w:hAnsi="Times New Roman" w:cs="Times New Roman"/>
        </w:rPr>
        <w:t xml:space="preserve"> </w:t>
      </w:r>
      <w:r w:rsidR="000312F6" w:rsidRPr="000312F6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r w:rsidR="000312F6" w:rsidRPr="000312F6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="000312F6" w:rsidRPr="000312F6">
        <w:rPr>
          <w:rFonts w:ascii="Times New Roman" w:hAnsi="Times New Roman" w:cs="Times New Roman"/>
        </w:rPr>
        <w:t>National</w:t>
      </w:r>
      <w:r>
        <w:rPr>
          <w:rFonts w:ascii="Times New Roman" w:hAnsi="Times New Roman" w:cs="Times New Roman"/>
        </w:rPr>
        <w:t xml:space="preserve"> </w:t>
      </w:r>
      <w:r w:rsidR="000312F6" w:rsidRPr="000312F6">
        <w:rPr>
          <w:rFonts w:ascii="Times New Roman" w:hAnsi="Times New Roman" w:cs="Times New Roman"/>
        </w:rPr>
        <w:t>Oceanic</w:t>
      </w:r>
      <w:r>
        <w:rPr>
          <w:rFonts w:ascii="Times New Roman" w:hAnsi="Times New Roman" w:cs="Times New Roman"/>
        </w:rPr>
        <w:t xml:space="preserve"> </w:t>
      </w:r>
      <w:r w:rsidR="000312F6" w:rsidRPr="000312F6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r w:rsidR="000312F6" w:rsidRPr="000312F6">
        <w:rPr>
          <w:rFonts w:ascii="Times New Roman" w:hAnsi="Times New Roman" w:cs="Times New Roman"/>
        </w:rPr>
        <w:t>Atmospheric</w:t>
      </w:r>
      <w:r>
        <w:rPr>
          <w:rFonts w:ascii="Times New Roman" w:hAnsi="Times New Roman" w:cs="Times New Roman"/>
        </w:rPr>
        <w:t xml:space="preserve"> </w:t>
      </w:r>
      <w:r w:rsidR="000312F6" w:rsidRPr="000312F6">
        <w:rPr>
          <w:rFonts w:ascii="Times New Roman" w:hAnsi="Times New Roman" w:cs="Times New Roman"/>
        </w:rPr>
        <w:t>Administration.</w:t>
      </w:r>
      <w:r>
        <w:rPr>
          <w:rFonts w:ascii="Times New Roman" w:hAnsi="Times New Roman" w:cs="Times New Roman"/>
        </w:rPr>
        <w:t xml:space="preserve"> Climate Impacts Group, University of Washington, Seattle. </w:t>
      </w:r>
      <w:r w:rsidR="000312F6" w:rsidRPr="000312F6">
        <w:rPr>
          <w:rFonts w:ascii="Times New Roman" w:hAnsi="Times New Roman" w:cs="Times New Roman"/>
        </w:rPr>
        <w:t>doi:10.7915/CIG93777D</w:t>
      </w:r>
      <w:r>
        <w:rPr>
          <w:rFonts w:ascii="Times New Roman" w:hAnsi="Times New Roman" w:cs="Times New Roman"/>
        </w:rPr>
        <w:t xml:space="preserve">. Accessed 2 August 2018. Available from: </w:t>
      </w:r>
      <w:r w:rsidRPr="00D946C8">
        <w:rPr>
          <w:rFonts w:ascii="Times New Roman" w:hAnsi="Times New Roman" w:cs="Times New Roman"/>
        </w:rPr>
        <w:t>https://cig.uw.edu/resources/special-reports/ps-sok/</w:t>
      </w:r>
      <w:r>
        <w:rPr>
          <w:rFonts w:ascii="Times New Roman" w:hAnsi="Times New Roman" w:cs="Times New Roman"/>
        </w:rPr>
        <w:t xml:space="preserve"> </w:t>
      </w:r>
    </w:p>
    <w:p w14:paraId="3DE738C6" w14:textId="2EFD439B" w:rsidR="004C1C24" w:rsidRDefault="004C1C24" w:rsidP="004C1C2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 SE. 2008. </w:t>
      </w:r>
      <w:r w:rsidRPr="004C1C24">
        <w:rPr>
          <w:rFonts w:ascii="Times New Roman" w:hAnsi="Times New Roman" w:cs="Times New Roman"/>
        </w:rPr>
        <w:t>Marine mammals as ecosystem sentinels. J</w:t>
      </w:r>
      <w:r>
        <w:rPr>
          <w:rFonts w:ascii="Times New Roman" w:hAnsi="Times New Roman" w:cs="Times New Roman"/>
        </w:rPr>
        <w:t>ournal</w:t>
      </w:r>
      <w:r w:rsidRPr="004C1C24">
        <w:rPr>
          <w:rFonts w:ascii="Times New Roman" w:hAnsi="Times New Roman" w:cs="Times New Roman"/>
        </w:rPr>
        <w:t xml:space="preserve"> of Mammal</w:t>
      </w:r>
      <w:r>
        <w:rPr>
          <w:rFonts w:ascii="Times New Roman" w:hAnsi="Times New Roman" w:cs="Times New Roman"/>
        </w:rPr>
        <w:t>ogy</w:t>
      </w:r>
      <w:r w:rsidRPr="004C1C24">
        <w:rPr>
          <w:rFonts w:ascii="Times New Roman" w:hAnsi="Times New Roman" w:cs="Times New Roman"/>
        </w:rPr>
        <w:t xml:space="preserve"> 89:534–540.</w:t>
      </w:r>
    </w:p>
    <w:p w14:paraId="32AA538C" w14:textId="77777777" w:rsidR="00192EE6" w:rsidRDefault="00D946C8" w:rsidP="004C1C2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Mote PW, Salathé Jr. EP. </w:t>
      </w:r>
      <w:r w:rsidR="00192EE6">
        <w:rPr>
          <w:rFonts w:ascii="Times New Roman" w:hAnsi="Times New Roman" w:cs="Times New Roman"/>
        </w:rPr>
        <w:t>2010. Future climate in the Pacific Northwest. Climate Change 102(1-</w:t>
      </w:r>
    </w:p>
    <w:p w14:paraId="1DAFFAFC" w14:textId="4B53F21B" w:rsidR="00D946C8" w:rsidRDefault="00192EE6" w:rsidP="00192EE6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2):29-50.</w:t>
      </w:r>
    </w:p>
    <w:p w14:paraId="400DACCF" w14:textId="77777777" w:rsidR="0014049C" w:rsidRDefault="0014049C" w:rsidP="0014049C">
      <w:pPr>
        <w:pStyle w:val="NoSpacing"/>
        <w:rPr>
          <w:rFonts w:ascii="Times New Roman" w:hAnsi="Times New Roman" w:cs="Times New Roman"/>
        </w:rPr>
      </w:pPr>
      <w:r w:rsidRPr="0014049C">
        <w:rPr>
          <w:rFonts w:ascii="Times New Roman" w:hAnsi="Times New Roman" w:cs="Times New Roman"/>
        </w:rPr>
        <w:t>Norman S, Bowlby C, Brancato M, Calambokidis J, Duffield D, et al. 2004</w:t>
      </w:r>
      <w:r>
        <w:rPr>
          <w:rFonts w:ascii="Times New Roman" w:hAnsi="Times New Roman" w:cs="Times New Roman"/>
        </w:rPr>
        <w:t xml:space="preserve">. </w:t>
      </w:r>
      <w:r w:rsidRPr="0014049C">
        <w:rPr>
          <w:rFonts w:ascii="Times New Roman" w:hAnsi="Times New Roman" w:cs="Times New Roman"/>
        </w:rPr>
        <w:t xml:space="preserve">Cetacean strandings </w:t>
      </w:r>
    </w:p>
    <w:p w14:paraId="36C45AB2" w14:textId="77777777" w:rsidR="0014049C" w:rsidRDefault="0014049C" w:rsidP="0014049C">
      <w:pPr>
        <w:pStyle w:val="NoSpacing"/>
        <w:ind w:firstLine="720"/>
        <w:rPr>
          <w:rFonts w:ascii="Times New Roman" w:hAnsi="Times New Roman" w:cs="Times New Roman"/>
        </w:rPr>
      </w:pPr>
      <w:r w:rsidRPr="0014049C">
        <w:rPr>
          <w:rFonts w:ascii="Times New Roman" w:hAnsi="Times New Roman" w:cs="Times New Roman"/>
        </w:rPr>
        <w:t>in Oregon and Washington between 1930 and 2002.</w:t>
      </w:r>
      <w:r>
        <w:rPr>
          <w:rFonts w:ascii="Times New Roman" w:hAnsi="Times New Roman" w:cs="Times New Roman"/>
        </w:rPr>
        <w:t xml:space="preserve"> </w:t>
      </w:r>
      <w:r w:rsidRPr="0014049C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ournal of</w:t>
      </w:r>
      <w:r w:rsidRPr="0014049C">
        <w:rPr>
          <w:rFonts w:ascii="Times New Roman" w:hAnsi="Times New Roman" w:cs="Times New Roman"/>
        </w:rPr>
        <w:t xml:space="preserve"> Cetac</w:t>
      </w:r>
      <w:r>
        <w:rPr>
          <w:rFonts w:ascii="Times New Roman" w:hAnsi="Times New Roman" w:cs="Times New Roman"/>
        </w:rPr>
        <w:t>ean</w:t>
      </w:r>
      <w:r w:rsidRPr="0014049C">
        <w:rPr>
          <w:rFonts w:ascii="Times New Roman" w:hAnsi="Times New Roman" w:cs="Times New Roman"/>
        </w:rPr>
        <w:t xml:space="preserve"> Res</w:t>
      </w:r>
      <w:r>
        <w:rPr>
          <w:rFonts w:ascii="Times New Roman" w:hAnsi="Times New Roman" w:cs="Times New Roman"/>
        </w:rPr>
        <w:t>earch and</w:t>
      </w:r>
      <w:r w:rsidRPr="0014049C">
        <w:rPr>
          <w:rFonts w:ascii="Times New Roman" w:hAnsi="Times New Roman" w:cs="Times New Roman"/>
        </w:rPr>
        <w:t xml:space="preserve"> </w:t>
      </w:r>
    </w:p>
    <w:p w14:paraId="45176647" w14:textId="3B04808C" w:rsidR="0014049C" w:rsidRDefault="0014049C" w:rsidP="0014049C">
      <w:pPr>
        <w:pStyle w:val="NoSpacing"/>
        <w:ind w:left="720"/>
        <w:rPr>
          <w:rFonts w:ascii="Times New Roman" w:hAnsi="Times New Roman" w:cs="Times New Roman"/>
        </w:rPr>
      </w:pPr>
      <w:r w:rsidRPr="0014049C">
        <w:rPr>
          <w:rFonts w:ascii="Times New Roman" w:hAnsi="Times New Roman" w:cs="Times New Roman"/>
        </w:rPr>
        <w:t>Manage</w:t>
      </w:r>
      <w:r>
        <w:rPr>
          <w:rFonts w:ascii="Times New Roman" w:hAnsi="Times New Roman" w:cs="Times New Roman"/>
        </w:rPr>
        <w:t>ment</w:t>
      </w:r>
      <w:r w:rsidRPr="0014049C">
        <w:rPr>
          <w:rFonts w:ascii="Times New Roman" w:hAnsi="Times New Roman" w:cs="Times New Roman"/>
        </w:rPr>
        <w:t xml:space="preserve"> 6:87</w:t>
      </w:r>
      <w:r>
        <w:rPr>
          <w:rFonts w:ascii="Times New Roman" w:hAnsi="Times New Roman" w:cs="Times New Roman"/>
        </w:rPr>
        <w:t>-</w:t>
      </w:r>
      <w:r w:rsidRPr="0014049C">
        <w:rPr>
          <w:rFonts w:ascii="Times New Roman" w:hAnsi="Times New Roman" w:cs="Times New Roman"/>
        </w:rPr>
        <w:t>100.</w:t>
      </w:r>
    </w:p>
    <w:p w14:paraId="5CBC20BC" w14:textId="04EA569B" w:rsidR="00111D24" w:rsidRDefault="00111D24" w:rsidP="00C2114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Pierce GJ, Santos MB, Smeenk C, Saveliev A, Zuur AF. 2007. Historical trends in the incidence </w:t>
      </w:r>
    </w:p>
    <w:p w14:paraId="36995D51" w14:textId="2753D02A" w:rsidR="009A65EE" w:rsidRDefault="00111D24" w:rsidP="00111D24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 strandings of sperm whales </w:t>
      </w:r>
      <w:r w:rsidRPr="00111D24">
        <w:rPr>
          <w:rFonts w:ascii="Times New Roman" w:hAnsi="Times New Roman" w:cs="Times New Roman"/>
        </w:rPr>
        <w:t>(</w:t>
      </w:r>
      <w:r w:rsidRPr="00111D24">
        <w:rPr>
          <w:rFonts w:ascii="Times New Roman" w:hAnsi="Times New Roman" w:cs="Times New Roman"/>
          <w:i/>
        </w:rPr>
        <w:t>Physeter macrocephalus</w:t>
      </w:r>
      <w:r w:rsidRPr="00111D24">
        <w:rPr>
          <w:rFonts w:ascii="Times New Roman" w:hAnsi="Times New Roman" w:cs="Times New Roman"/>
        </w:rPr>
        <w:t>) on North Sea coasts: An association with positive temperature anomalies</w:t>
      </w:r>
      <w:r>
        <w:rPr>
          <w:rFonts w:ascii="Times New Roman" w:hAnsi="Times New Roman" w:cs="Times New Roman"/>
        </w:rPr>
        <w:t>. Fisheries Research 87:219-228.</w:t>
      </w:r>
    </w:p>
    <w:p w14:paraId="637AF261" w14:textId="38C95D90" w:rsidR="008776C0" w:rsidRDefault="008776C0" w:rsidP="008776C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Pikesley SK, Witt MJ, Hardy T, Loveridge J, Loveridge J, Williams R, Godley BJ. 201</w:t>
      </w:r>
      <w:r w:rsidR="0002024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 </w:t>
      </w:r>
    </w:p>
    <w:p w14:paraId="34AB7457" w14:textId="77777777" w:rsidR="00020240" w:rsidRDefault="008776C0" w:rsidP="008776C0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Cetacean sightings and strandings: evidence for spatial and temporal trends? Journal of </w:t>
      </w:r>
    </w:p>
    <w:p w14:paraId="55659E65" w14:textId="41BE2BCF" w:rsidR="008776C0" w:rsidRDefault="008776C0" w:rsidP="008776C0">
      <w:pPr>
        <w:pStyle w:val="NoSpacing"/>
        <w:ind w:firstLine="720"/>
        <w:rPr>
          <w:ins w:id="232" w:author="Microsoft Office User" w:date="2018-08-13T10:38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Marine Biological Association of the United Kingdom</w:t>
      </w:r>
      <w:r w:rsidR="00020240">
        <w:rPr>
          <w:rFonts w:ascii="Times New Roman" w:hAnsi="Times New Roman" w:cs="Times New Roman"/>
        </w:rPr>
        <w:t xml:space="preserve"> 92(8):1809-1820.</w:t>
      </w:r>
    </w:p>
    <w:p w14:paraId="3481692B" w14:textId="34416FD9" w:rsidR="008E1547" w:rsidRPr="008E1547" w:rsidRDefault="008E1547" w:rsidP="008E1547">
      <w:pPr>
        <w:pStyle w:val="NoSpacing"/>
        <w:ind w:left="720" w:hanging="720"/>
        <w:rPr>
          <w:ins w:id="233" w:author="Microsoft Office User" w:date="2018-08-13T10:38:00Z"/>
          <w:rFonts w:ascii="Times New Roman" w:hAnsi="Times New Roman" w:cs="Times New Roman"/>
        </w:rPr>
      </w:pPr>
      <w:ins w:id="234" w:author="Microsoft Office User" w:date="2018-08-13T10:38:00Z">
        <w:r w:rsidRPr="008E1547">
          <w:rPr>
            <w:rFonts w:ascii="Times New Roman" w:hAnsi="Times New Roman" w:cs="Times New Roman"/>
          </w:rPr>
          <w:t>Soulen, B. K., Cammen, K., Schultz, T. F., &amp; Johnston, D. W. 2013. Factors affecting harp seal (</w:t>
        </w:r>
        <w:r w:rsidRPr="008E1547">
          <w:rPr>
            <w:rFonts w:ascii="Times New Roman" w:hAnsi="Times New Roman" w:cs="Times New Roman"/>
            <w:i/>
            <w:iCs/>
          </w:rPr>
          <w:t>Pagophilus groenlandi- cus</w:t>
        </w:r>
        <w:r w:rsidRPr="008E1547">
          <w:rPr>
            <w:rFonts w:ascii="Times New Roman" w:hAnsi="Times New Roman" w:cs="Times New Roman"/>
          </w:rPr>
          <w:t xml:space="preserve">) strandings in the northwest Atlantic. </w:t>
        </w:r>
        <w:r w:rsidRPr="008E1547">
          <w:rPr>
            <w:rFonts w:ascii="Times New Roman" w:hAnsi="Times New Roman" w:cs="Times New Roman"/>
            <w:i/>
            <w:iCs/>
          </w:rPr>
          <w:t>PLOS ONE</w:t>
        </w:r>
        <w:r w:rsidRPr="008E1547">
          <w:rPr>
            <w:rFonts w:ascii="Times New Roman" w:hAnsi="Times New Roman" w:cs="Times New Roman"/>
          </w:rPr>
          <w:t xml:space="preserve">, </w:t>
        </w:r>
        <w:r w:rsidRPr="008E1547">
          <w:rPr>
            <w:rFonts w:ascii="Times New Roman" w:hAnsi="Times New Roman" w:cs="Times New Roman"/>
            <w:i/>
            <w:iCs/>
          </w:rPr>
          <w:t>8</w:t>
        </w:r>
        <w:r w:rsidRPr="008E1547">
          <w:rPr>
            <w:rFonts w:ascii="Times New Roman" w:hAnsi="Times New Roman" w:cs="Times New Roman"/>
          </w:rPr>
          <w:t xml:space="preserve">(7), e68779. https://doi.org/10.1371/journal.pone.0068779 </w:t>
        </w:r>
      </w:ins>
    </w:p>
    <w:p w14:paraId="3EC9D320" w14:textId="77777777" w:rsidR="008E1547" w:rsidRDefault="008E1547" w:rsidP="008776C0">
      <w:pPr>
        <w:pStyle w:val="NoSpacing"/>
        <w:ind w:firstLine="720"/>
        <w:rPr>
          <w:rFonts w:ascii="Times New Roman" w:hAnsi="Times New Roman" w:cs="Times New Roman"/>
        </w:rPr>
      </w:pPr>
    </w:p>
    <w:p w14:paraId="04677588" w14:textId="77777777" w:rsidR="00FD1860" w:rsidRDefault="00FD1860" w:rsidP="00FD1860">
      <w:pPr>
        <w:pStyle w:val="NoSpacing"/>
        <w:rPr>
          <w:rFonts w:ascii="Times New Roman" w:hAnsi="Times New Roman" w:cs="Times New Roman"/>
        </w:rPr>
      </w:pPr>
      <w:r w:rsidRPr="00FD1860">
        <w:rPr>
          <w:rFonts w:ascii="Times New Roman" w:hAnsi="Times New Roman" w:cs="Times New Roman"/>
        </w:rPr>
        <w:t>Sprogis</w:t>
      </w:r>
      <w:r>
        <w:rPr>
          <w:rFonts w:ascii="Times New Roman" w:hAnsi="Times New Roman" w:cs="Times New Roman"/>
        </w:rPr>
        <w:t xml:space="preserve"> KR</w:t>
      </w:r>
      <w:r w:rsidRPr="00FD1860">
        <w:rPr>
          <w:rFonts w:ascii="Times New Roman" w:hAnsi="Times New Roman" w:cs="Times New Roman"/>
        </w:rPr>
        <w:t>, Christiansen</w:t>
      </w:r>
      <w:r>
        <w:rPr>
          <w:rFonts w:ascii="Times New Roman" w:hAnsi="Times New Roman" w:cs="Times New Roman"/>
        </w:rPr>
        <w:t xml:space="preserve"> F</w:t>
      </w:r>
      <w:r w:rsidRPr="00FD1860">
        <w:rPr>
          <w:rFonts w:ascii="Times New Roman" w:hAnsi="Times New Roman" w:cs="Times New Roman"/>
        </w:rPr>
        <w:t>, Wandres</w:t>
      </w:r>
      <w:r>
        <w:rPr>
          <w:rFonts w:ascii="Times New Roman" w:hAnsi="Times New Roman" w:cs="Times New Roman"/>
        </w:rPr>
        <w:t xml:space="preserve"> M</w:t>
      </w:r>
      <w:r w:rsidRPr="00FD1860">
        <w:rPr>
          <w:rFonts w:ascii="Times New Roman" w:hAnsi="Times New Roman" w:cs="Times New Roman"/>
        </w:rPr>
        <w:t>, Bejder</w:t>
      </w:r>
      <w:r>
        <w:rPr>
          <w:rFonts w:ascii="Times New Roman" w:hAnsi="Times New Roman" w:cs="Times New Roman"/>
        </w:rPr>
        <w:t xml:space="preserve"> L. </w:t>
      </w:r>
      <w:r w:rsidRPr="00FD1860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.</w:t>
      </w:r>
      <w:r w:rsidRPr="00FD1860">
        <w:rPr>
          <w:rFonts w:ascii="Times New Roman" w:hAnsi="Times New Roman" w:cs="Times New Roman"/>
        </w:rPr>
        <w:t xml:space="preserve"> El Niño Southern Oscillation </w:t>
      </w:r>
    </w:p>
    <w:p w14:paraId="37A36E87" w14:textId="5D7F5A2C" w:rsidR="00FD1860" w:rsidRDefault="00FD1860" w:rsidP="00FD1860">
      <w:pPr>
        <w:pStyle w:val="NoSpacing"/>
        <w:ind w:left="720"/>
        <w:rPr>
          <w:rFonts w:ascii="Times New Roman" w:hAnsi="Times New Roman" w:cs="Times New Roman"/>
        </w:rPr>
      </w:pPr>
      <w:r w:rsidRPr="00FD1860">
        <w:rPr>
          <w:rFonts w:ascii="Times New Roman" w:hAnsi="Times New Roman" w:cs="Times New Roman"/>
        </w:rPr>
        <w:t>influences the abundance and movements of a marine top predator in coastal waters. Global Change Biology</w:t>
      </w:r>
      <w:r>
        <w:rPr>
          <w:rFonts w:ascii="Times New Roman" w:hAnsi="Times New Roman" w:cs="Times New Roman"/>
        </w:rPr>
        <w:t xml:space="preserve"> 24(3):1085-1096</w:t>
      </w:r>
      <w:r w:rsidRPr="00FD1860">
        <w:rPr>
          <w:rFonts w:ascii="Times New Roman" w:hAnsi="Times New Roman" w:cs="Times New Roman"/>
        </w:rPr>
        <w:t>.</w:t>
      </w:r>
    </w:p>
    <w:p w14:paraId="01AF0E17" w14:textId="77777777" w:rsidR="00BF570A" w:rsidRDefault="00D53F3F" w:rsidP="00D53F3F">
      <w:pPr>
        <w:pStyle w:val="NoSpacing"/>
        <w:rPr>
          <w:rFonts w:ascii="Times New Roman" w:hAnsi="Times New Roman" w:cs="Times New Roman"/>
        </w:rPr>
      </w:pPr>
      <w:r w:rsidRPr="00D53F3F">
        <w:rPr>
          <w:rFonts w:ascii="Times New Roman" w:hAnsi="Times New Roman" w:cs="Times New Roman"/>
        </w:rPr>
        <w:t>Truchon, M-H</w:t>
      </w:r>
      <w:r>
        <w:rPr>
          <w:rFonts w:ascii="Times New Roman" w:hAnsi="Times New Roman" w:cs="Times New Roman"/>
        </w:rPr>
        <w:t xml:space="preserve">, Measures L, </w:t>
      </w:r>
      <w:r w:rsidRPr="00D53F3F">
        <w:rPr>
          <w:rFonts w:ascii="Times New Roman" w:hAnsi="Times New Roman" w:cs="Times New Roman"/>
        </w:rPr>
        <w:t>L’H</w:t>
      </w:r>
      <w:r>
        <w:rPr>
          <w:rFonts w:ascii="Times New Roman" w:hAnsi="Times New Roman" w:cs="Times New Roman"/>
        </w:rPr>
        <w:t>é</w:t>
      </w:r>
      <w:r w:rsidRPr="00D53F3F">
        <w:rPr>
          <w:rFonts w:ascii="Times New Roman" w:hAnsi="Times New Roman" w:cs="Times New Roman"/>
        </w:rPr>
        <w:t>rault</w:t>
      </w:r>
      <w:r>
        <w:rPr>
          <w:rFonts w:ascii="Times New Roman" w:hAnsi="Times New Roman" w:cs="Times New Roman"/>
        </w:rPr>
        <w:t xml:space="preserve"> V, Brêthes J-C, Galbraith PS, Harvey M, Lessard S, Starr </w:t>
      </w:r>
    </w:p>
    <w:p w14:paraId="44B06CA3" w14:textId="673EC437" w:rsidR="00D53F3F" w:rsidRPr="009A65EE" w:rsidRDefault="00D53F3F" w:rsidP="00BF570A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M, Lecomte M. 2013.</w:t>
      </w:r>
      <w:r w:rsidRPr="00D53F3F">
        <w:rPr>
          <w:rFonts w:ascii="Times New Roman" w:hAnsi="Times New Roman" w:cs="Times New Roman"/>
        </w:rPr>
        <w:t xml:space="preserve"> Marine mammal strandings and environmental changes: a 15-year study in the St. Lawrence ecosystem.</w:t>
      </w:r>
      <w:r w:rsidR="00BF570A">
        <w:rPr>
          <w:rFonts w:ascii="Times New Roman" w:hAnsi="Times New Roman" w:cs="Times New Roman"/>
        </w:rPr>
        <w:t xml:space="preserve"> </w:t>
      </w:r>
      <w:r w:rsidRPr="00D53F3F">
        <w:rPr>
          <w:rFonts w:ascii="Times New Roman" w:hAnsi="Times New Roman" w:cs="Times New Roman"/>
        </w:rPr>
        <w:t>PloS ONE 8 (3)</w:t>
      </w:r>
      <w:r w:rsidR="00BF570A">
        <w:rPr>
          <w:rFonts w:ascii="Times New Roman" w:hAnsi="Times New Roman" w:cs="Times New Roman"/>
        </w:rPr>
        <w:t>:</w:t>
      </w:r>
      <w:r w:rsidRPr="00D53F3F">
        <w:rPr>
          <w:rFonts w:ascii="Times New Roman" w:hAnsi="Times New Roman" w:cs="Times New Roman"/>
        </w:rPr>
        <w:t>e59311.</w:t>
      </w:r>
    </w:p>
    <w:sectPr w:rsidR="00D53F3F" w:rsidRPr="009A65EE" w:rsidSect="00F66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1" w:author="Microsoft Office User" w:date="2018-08-10T14:40:00Z" w:initials="Office">
    <w:p w14:paraId="21DE7AB6" w14:textId="4AC299D0" w:rsidR="000B305B" w:rsidRDefault="000B305B">
      <w:pPr>
        <w:pStyle w:val="CommentText"/>
      </w:pPr>
      <w:r>
        <w:rPr>
          <w:rStyle w:val="CommentReference"/>
        </w:rPr>
        <w:annotationRef/>
      </w:r>
      <w:r>
        <w:t>A little vague</w:t>
      </w:r>
    </w:p>
  </w:comment>
  <w:comment w:id="36" w:author="Microsoft Office User" w:date="2018-08-09T13:04:00Z" w:initials="Office">
    <w:p w14:paraId="019ABFE0" w14:textId="7C92AB1C" w:rsidR="0095577F" w:rsidRDefault="0095577F">
      <w:pPr>
        <w:pStyle w:val="CommentText"/>
      </w:pPr>
      <w:r>
        <w:rPr>
          <w:rStyle w:val="CommentReference"/>
        </w:rPr>
        <w:annotationRef/>
      </w:r>
      <w:r w:rsidR="000B305B">
        <w:t>This sentence was a little long, so I took out the references to the individual climate variables</w:t>
      </w:r>
      <w:r w:rsidR="00C9576D">
        <w:t xml:space="preserve">. I also wanted to make the link between ocean features and </w:t>
      </w:r>
      <w:r w:rsidR="00C24F50">
        <w:t>cetaceans</w:t>
      </w:r>
      <w:r w:rsidR="00C9576D">
        <w:t xml:space="preserve"> a little more explicit.</w:t>
      </w:r>
    </w:p>
  </w:comment>
  <w:comment w:id="52" w:author="Microsoft Office User" w:date="2018-08-09T13:07:00Z" w:initials="Office">
    <w:p w14:paraId="7CD02702" w14:textId="2EEB272C" w:rsidR="0095577F" w:rsidRDefault="0095577F">
      <w:pPr>
        <w:pStyle w:val="CommentText"/>
      </w:pPr>
      <w:r>
        <w:rPr>
          <w:rStyle w:val="CommentReference"/>
        </w:rPr>
        <w:annotationRef/>
      </w:r>
      <w:r>
        <w:t>Most recent?</w:t>
      </w:r>
    </w:p>
  </w:comment>
  <w:comment w:id="53" w:author="Microsoft Office User" w:date="2018-08-10T15:04:00Z" w:initials="Office">
    <w:p w14:paraId="13A18DDF" w14:textId="5BF9BA9A" w:rsidR="00C24F50" w:rsidRDefault="00C24F50">
      <w:pPr>
        <w:pStyle w:val="CommentText"/>
      </w:pPr>
      <w:r>
        <w:rPr>
          <w:rStyle w:val="CommentReference"/>
        </w:rPr>
        <w:annotationRef/>
      </w:r>
      <w:r w:rsidR="00305CFC">
        <w:t>Seems a little abstract. Maybe something more concrete</w:t>
      </w:r>
      <w:r>
        <w:t xml:space="preserve">…. </w:t>
      </w:r>
      <w:r w:rsidR="00305CFC">
        <w:t>“… global scale, though the local realization of these changes is patchy and difficult to predict due varying degrees of ecosystem complexity and resilience.”</w:t>
      </w:r>
    </w:p>
  </w:comment>
  <w:comment w:id="65" w:author="Microsoft Office User" w:date="2018-08-13T07:58:00Z" w:initials="Office">
    <w:p w14:paraId="2F7E8DE1" w14:textId="311532BF" w:rsidR="00EE1367" w:rsidRDefault="00EE1367">
      <w:pPr>
        <w:pStyle w:val="CommentText"/>
      </w:pPr>
      <w:r>
        <w:rPr>
          <w:rStyle w:val="CommentReference"/>
        </w:rPr>
        <w:annotationRef/>
      </w:r>
      <w:r w:rsidR="008E1547">
        <w:t>Since this is the evidence we’re presenting for why our study is warranted, I thought it should be fleshed out a bit, to set the stage so to speak.</w:t>
      </w:r>
    </w:p>
  </w:comment>
  <w:comment w:id="106" w:author="Microsoft Office User" w:date="2018-08-07T13:52:00Z" w:initials="Office">
    <w:p w14:paraId="6A03BCB4" w14:textId="77777777" w:rsidR="00F23E46" w:rsidRDefault="00F23E46" w:rsidP="00F23E46">
      <w:pPr>
        <w:pStyle w:val="CommentText"/>
      </w:pPr>
      <w:r>
        <w:rPr>
          <w:rStyle w:val="CommentReference"/>
        </w:rPr>
        <w:annotationRef/>
      </w:r>
      <w:r>
        <w:t>Repetitive</w:t>
      </w:r>
    </w:p>
  </w:comment>
  <w:comment w:id="113" w:author="Microsoft Office User" w:date="2018-08-09T13:08:00Z" w:initials="Office">
    <w:p w14:paraId="5E91C648" w14:textId="02DEAF1A" w:rsidR="0095577F" w:rsidRDefault="0095577F">
      <w:pPr>
        <w:pStyle w:val="CommentText"/>
      </w:pPr>
      <w:r>
        <w:rPr>
          <w:rStyle w:val="CommentReference"/>
        </w:rPr>
        <w:annotationRef/>
      </w:r>
      <w:r>
        <w:t>Underscoring the importance of studying the effects of env factors over varying scales.</w:t>
      </w:r>
    </w:p>
  </w:comment>
  <w:comment w:id="121" w:author="Microsoft Office User" w:date="2018-08-13T07:55:00Z" w:initials="Office">
    <w:p w14:paraId="54ED9270" w14:textId="51972BF7" w:rsidR="00EE1367" w:rsidRDefault="00EE1367">
      <w:pPr>
        <w:pStyle w:val="CommentText"/>
      </w:pPr>
      <w:r>
        <w:rPr>
          <w:rStyle w:val="CommentReference"/>
        </w:rPr>
        <w:annotationRef/>
      </w:r>
      <w:r>
        <w:t>Trying to touch on the idea that strandings and the relationship between strandings and oceanographic indices in the tropics might be different than in the PNW</w:t>
      </w:r>
    </w:p>
  </w:comment>
  <w:comment w:id="125" w:author="Microsoft Office User" w:date="2018-08-09T13:10:00Z" w:initials="Office">
    <w:p w14:paraId="33F020E8" w14:textId="7B29B17D" w:rsidR="0095577F" w:rsidRDefault="0095577F">
      <w:pPr>
        <w:pStyle w:val="CommentText"/>
      </w:pPr>
      <w:r>
        <w:rPr>
          <w:rStyle w:val="CommentReference"/>
        </w:rPr>
        <w:annotationRef/>
      </w:r>
      <w:r>
        <w:t>People might suggest to use the bodies of water that define it rather than the mountains, since we’re concerned with the water</w:t>
      </w:r>
    </w:p>
  </w:comment>
  <w:comment w:id="126" w:author="Microsoft Office User" w:date="2018-08-07T13:46:00Z" w:initials="Office">
    <w:p w14:paraId="68DEF8DC" w14:textId="70016509" w:rsidR="00DA0A3F" w:rsidRDefault="00DA0A3F">
      <w:pPr>
        <w:pStyle w:val="CommentText"/>
      </w:pPr>
      <w:r>
        <w:rPr>
          <w:rStyle w:val="CommentReference"/>
        </w:rPr>
        <w:annotationRef/>
      </w:r>
      <w:r>
        <w:t>Since there are a lot of directional words in this sentence already, I might just say “extend from northern CA to southeast AK</w:t>
      </w:r>
    </w:p>
  </w:comment>
  <w:comment w:id="134" w:author="Microsoft Office User" w:date="2018-08-07T13:48:00Z" w:initials="Office">
    <w:p w14:paraId="60D91C4C" w14:textId="606FA745" w:rsidR="00DA0A3F" w:rsidRDefault="00DA0A3F">
      <w:pPr>
        <w:pStyle w:val="CommentText"/>
      </w:pPr>
      <w:r>
        <w:rPr>
          <w:rStyle w:val="CommentReference"/>
        </w:rPr>
        <w:annotationRef/>
      </w:r>
      <w:r>
        <w:t>Maybe a little more nuance is warranted…</w:t>
      </w:r>
    </w:p>
  </w:comment>
  <w:comment w:id="148" w:author="Microsoft Office User" w:date="2018-08-07T13:49:00Z" w:initials="Office">
    <w:p w14:paraId="7C393E0D" w14:textId="3672A023" w:rsidR="00DA0A3F" w:rsidRDefault="00DA0A3F">
      <w:pPr>
        <w:pStyle w:val="CommentText"/>
      </w:pPr>
      <w:r>
        <w:rPr>
          <w:rStyle w:val="CommentReference"/>
        </w:rPr>
        <w:annotationRef/>
      </w:r>
      <w:r>
        <w:t>Deleted here and above mainly because you took the time to carefully define it, so it feels superfluous here.</w:t>
      </w:r>
    </w:p>
  </w:comment>
  <w:comment w:id="158" w:author="Microsoft Office User" w:date="2018-08-07T13:50:00Z" w:initials="Office">
    <w:p w14:paraId="099E7FDF" w14:textId="6932822B" w:rsidR="00DA0A3F" w:rsidRDefault="00DA0A3F">
      <w:pPr>
        <w:pStyle w:val="CommentText"/>
      </w:pPr>
      <w:r>
        <w:rPr>
          <w:rStyle w:val="CommentReference"/>
        </w:rPr>
        <w:annotationRef/>
      </w:r>
      <w:r>
        <w:t>Should probably delete here, since that makes it sound like records weren’t kept prior to 2003</w:t>
      </w:r>
    </w:p>
  </w:comment>
  <w:comment w:id="167" w:author="Microsoft Office User" w:date="2018-08-13T08:04:00Z" w:initials="Office">
    <w:p w14:paraId="66178AD7" w14:textId="2F812264" w:rsidR="00E67E46" w:rsidRDefault="00E67E46">
      <w:pPr>
        <w:pStyle w:val="CommentText"/>
      </w:pPr>
      <w:r>
        <w:rPr>
          <w:rStyle w:val="CommentReference"/>
        </w:rPr>
        <w:annotationRef/>
      </w:r>
      <w:r>
        <w:t>Would delete since you defined above, and since we would probably specify OR/WA in the methods</w:t>
      </w:r>
    </w:p>
  </w:comment>
  <w:comment w:id="172" w:author="Microsoft Office User" w:date="2018-08-07T13:51:00Z" w:initials="Office">
    <w:p w14:paraId="51B8993E" w14:textId="541FC3DB" w:rsidR="00DA0A3F" w:rsidRDefault="00DA0A3F">
      <w:pPr>
        <w:pStyle w:val="CommentText"/>
      </w:pPr>
      <w:r>
        <w:rPr>
          <w:rStyle w:val="CommentReference"/>
        </w:rPr>
        <w:annotationRef/>
      </w:r>
      <w:r w:rsidR="00E67E46">
        <w:rPr>
          <w:rStyle w:val="CommentReference"/>
        </w:rPr>
        <w:t>I think this is too vague. I think what you’re trying to get at is the changing prevalence of certain species stranding in certain areas? I think we should be more explicit, especially since we could bring this idea back into the discussion, as a potential indicator of shifting distributions or local density or preferred habitat/prey</w:t>
      </w:r>
    </w:p>
  </w:comment>
  <w:comment w:id="181" w:author="Microsoft Office User" w:date="2018-08-07T13:52:00Z" w:initials="Office">
    <w:p w14:paraId="39B26CCD" w14:textId="0D405B2B" w:rsidR="00DA0A3F" w:rsidRDefault="00DA0A3F">
      <w:pPr>
        <w:pStyle w:val="CommentText"/>
      </w:pPr>
      <w:r>
        <w:rPr>
          <w:rStyle w:val="CommentReference"/>
        </w:rPr>
        <w:annotationRef/>
      </w:r>
      <w:r>
        <w:t>Repetitive</w:t>
      </w:r>
    </w:p>
  </w:comment>
  <w:comment w:id="201" w:author="Microsoft Office User" w:date="2018-08-13T08:18:00Z" w:initials="Office">
    <w:p w14:paraId="6D9EA22D" w14:textId="7C858816" w:rsidR="00F23E46" w:rsidRDefault="00F23E46">
      <w:pPr>
        <w:pStyle w:val="CommentText"/>
      </w:pPr>
      <w:r>
        <w:rPr>
          <w:rStyle w:val="CommentReference"/>
        </w:rPr>
        <w:annotationRef/>
      </w:r>
      <w:r>
        <w:t xml:space="preserve">These likely have an impact, but I don’t have any variables to measure it. </w:t>
      </w:r>
    </w:p>
  </w:comment>
  <w:comment w:id="207" w:author="Microsoft Office User" w:date="2018-08-13T08:21:00Z" w:initials="Office">
    <w:p w14:paraId="097C8D61" w14:textId="766CC328" w:rsidR="00206F07" w:rsidRDefault="00206F07">
      <w:pPr>
        <w:pStyle w:val="CommentText"/>
      </w:pPr>
      <w:r>
        <w:rPr>
          <w:rStyle w:val="CommentReference"/>
        </w:rPr>
        <w:annotationRef/>
      </w:r>
      <w:r w:rsidR="0051188E">
        <w:t xml:space="preserve">I feel like this is too detailed for the introduction – maybe better for the discussion, where we would have outlined what we found, and then give a reason for it. This feels like jumping the gun a little bit. Then you could just add the last concluding bit to the end of this paragraph for a strong end of the intro.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1DE7AB6" w15:done="0"/>
  <w15:commentEx w15:paraId="019ABFE0" w15:done="0"/>
  <w15:commentEx w15:paraId="7CD02702" w15:done="0"/>
  <w15:commentEx w15:paraId="13A18DDF" w15:done="0"/>
  <w15:commentEx w15:paraId="2F7E8DE1" w15:done="0"/>
  <w15:commentEx w15:paraId="6A03BCB4" w15:done="0"/>
  <w15:commentEx w15:paraId="5E91C648" w15:done="0"/>
  <w15:commentEx w15:paraId="54ED9270" w15:done="0"/>
  <w15:commentEx w15:paraId="33F020E8" w15:done="0"/>
  <w15:commentEx w15:paraId="68DEF8DC" w15:done="0"/>
  <w15:commentEx w15:paraId="60D91C4C" w15:done="0"/>
  <w15:commentEx w15:paraId="7C393E0D" w15:done="0"/>
  <w15:commentEx w15:paraId="099E7FDF" w15:done="0"/>
  <w15:commentEx w15:paraId="66178AD7" w15:done="0"/>
  <w15:commentEx w15:paraId="51B8993E" w15:done="0"/>
  <w15:commentEx w15:paraId="39B26CCD" w15:done="0"/>
  <w15:commentEx w15:paraId="6D9EA22D" w15:done="0"/>
  <w15:commentEx w15:paraId="097C8D6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24899"/>
    <w:multiLevelType w:val="hybridMultilevel"/>
    <w:tmpl w:val="B8C63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36C9A"/>
    <w:multiLevelType w:val="hybridMultilevel"/>
    <w:tmpl w:val="3FC4B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BD49E8"/>
    <w:multiLevelType w:val="hybridMultilevel"/>
    <w:tmpl w:val="33D00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084073"/>
    <w:multiLevelType w:val="hybridMultilevel"/>
    <w:tmpl w:val="636EE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9605B3"/>
    <w:multiLevelType w:val="hybridMultilevel"/>
    <w:tmpl w:val="C346FB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8593DAD"/>
    <w:multiLevelType w:val="hybridMultilevel"/>
    <w:tmpl w:val="95706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AD6B32"/>
    <w:multiLevelType w:val="hybridMultilevel"/>
    <w:tmpl w:val="8C589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10743C"/>
    <w:multiLevelType w:val="hybridMultilevel"/>
    <w:tmpl w:val="D3E222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9C31084"/>
    <w:multiLevelType w:val="hybridMultilevel"/>
    <w:tmpl w:val="829AE3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CF931A4"/>
    <w:multiLevelType w:val="hybridMultilevel"/>
    <w:tmpl w:val="4A983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3"/>
  </w:num>
  <w:num w:numId="5">
    <w:abstractNumId w:val="9"/>
  </w:num>
  <w:num w:numId="6">
    <w:abstractNumId w:val="5"/>
  </w:num>
  <w:num w:numId="7">
    <w:abstractNumId w:val="2"/>
  </w:num>
  <w:num w:numId="8">
    <w:abstractNumId w:val="4"/>
  </w:num>
  <w:num w:numId="9">
    <w:abstractNumId w:val="7"/>
  </w:num>
  <w:num w:numId="10">
    <w:abstractNumId w:val="6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trackRevision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C51"/>
    <w:rsid w:val="00020240"/>
    <w:rsid w:val="000312F6"/>
    <w:rsid w:val="0007209F"/>
    <w:rsid w:val="00077844"/>
    <w:rsid w:val="00081820"/>
    <w:rsid w:val="00084F90"/>
    <w:rsid w:val="00091A47"/>
    <w:rsid w:val="000B305B"/>
    <w:rsid w:val="000C2689"/>
    <w:rsid w:val="000C5D10"/>
    <w:rsid w:val="000D2FEC"/>
    <w:rsid w:val="000D4EDA"/>
    <w:rsid w:val="000F7DFE"/>
    <w:rsid w:val="0010495E"/>
    <w:rsid w:val="00106544"/>
    <w:rsid w:val="00111D24"/>
    <w:rsid w:val="00130DC3"/>
    <w:rsid w:val="0014049C"/>
    <w:rsid w:val="001418D0"/>
    <w:rsid w:val="00192EE6"/>
    <w:rsid w:val="001B2E31"/>
    <w:rsid w:val="001C1EEC"/>
    <w:rsid w:val="001E7EAB"/>
    <w:rsid w:val="00206F07"/>
    <w:rsid w:val="00207DA1"/>
    <w:rsid w:val="0022110C"/>
    <w:rsid w:val="00225691"/>
    <w:rsid w:val="00244EC9"/>
    <w:rsid w:val="002A3053"/>
    <w:rsid w:val="002C46F1"/>
    <w:rsid w:val="00305CFC"/>
    <w:rsid w:val="003172DE"/>
    <w:rsid w:val="0032657F"/>
    <w:rsid w:val="003B491D"/>
    <w:rsid w:val="00445214"/>
    <w:rsid w:val="0045564C"/>
    <w:rsid w:val="004C1C24"/>
    <w:rsid w:val="004D7CF7"/>
    <w:rsid w:val="004F0A46"/>
    <w:rsid w:val="0051188E"/>
    <w:rsid w:val="005654AE"/>
    <w:rsid w:val="0057392A"/>
    <w:rsid w:val="005A23C6"/>
    <w:rsid w:val="005F13FF"/>
    <w:rsid w:val="00623BA6"/>
    <w:rsid w:val="00665038"/>
    <w:rsid w:val="00690BEE"/>
    <w:rsid w:val="006B29B8"/>
    <w:rsid w:val="006C315F"/>
    <w:rsid w:val="00772594"/>
    <w:rsid w:val="007A7294"/>
    <w:rsid w:val="007D6275"/>
    <w:rsid w:val="007F5520"/>
    <w:rsid w:val="0082389C"/>
    <w:rsid w:val="00867DCC"/>
    <w:rsid w:val="008776C0"/>
    <w:rsid w:val="008B079C"/>
    <w:rsid w:val="008E1547"/>
    <w:rsid w:val="008F4AD5"/>
    <w:rsid w:val="00901ED4"/>
    <w:rsid w:val="00914D20"/>
    <w:rsid w:val="00917DD8"/>
    <w:rsid w:val="00942E9E"/>
    <w:rsid w:val="00954C74"/>
    <w:rsid w:val="0095577F"/>
    <w:rsid w:val="00963554"/>
    <w:rsid w:val="0099759C"/>
    <w:rsid w:val="009A65EE"/>
    <w:rsid w:val="009C3729"/>
    <w:rsid w:val="009D445F"/>
    <w:rsid w:val="00A53E72"/>
    <w:rsid w:val="00AC7D7C"/>
    <w:rsid w:val="00B30818"/>
    <w:rsid w:val="00B53970"/>
    <w:rsid w:val="00BA2AB4"/>
    <w:rsid w:val="00BA5DEB"/>
    <w:rsid w:val="00BD5403"/>
    <w:rsid w:val="00BE4C51"/>
    <w:rsid w:val="00BF2229"/>
    <w:rsid w:val="00BF570A"/>
    <w:rsid w:val="00C031E8"/>
    <w:rsid w:val="00C21142"/>
    <w:rsid w:val="00C24F50"/>
    <w:rsid w:val="00C258AB"/>
    <w:rsid w:val="00C77163"/>
    <w:rsid w:val="00C83587"/>
    <w:rsid w:val="00C90C3D"/>
    <w:rsid w:val="00C9576D"/>
    <w:rsid w:val="00CC0DB5"/>
    <w:rsid w:val="00CC6992"/>
    <w:rsid w:val="00CD3684"/>
    <w:rsid w:val="00CF0FB4"/>
    <w:rsid w:val="00D02FB7"/>
    <w:rsid w:val="00D53F3F"/>
    <w:rsid w:val="00D946C8"/>
    <w:rsid w:val="00DA0A3F"/>
    <w:rsid w:val="00DA6A4F"/>
    <w:rsid w:val="00DB09FB"/>
    <w:rsid w:val="00DD3D20"/>
    <w:rsid w:val="00E17609"/>
    <w:rsid w:val="00E4703C"/>
    <w:rsid w:val="00E56D3D"/>
    <w:rsid w:val="00E63A67"/>
    <w:rsid w:val="00E67E46"/>
    <w:rsid w:val="00E716AD"/>
    <w:rsid w:val="00E74841"/>
    <w:rsid w:val="00EE1367"/>
    <w:rsid w:val="00F036B6"/>
    <w:rsid w:val="00F21754"/>
    <w:rsid w:val="00F23E46"/>
    <w:rsid w:val="00F3467E"/>
    <w:rsid w:val="00F663E8"/>
    <w:rsid w:val="00F85C43"/>
    <w:rsid w:val="00FC01DB"/>
    <w:rsid w:val="00FD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A4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4C51"/>
  </w:style>
  <w:style w:type="character" w:styleId="CommentReference">
    <w:name w:val="annotation reference"/>
    <w:basedOn w:val="DefaultParagraphFont"/>
    <w:uiPriority w:val="99"/>
    <w:semiHidden/>
    <w:unhideWhenUsed/>
    <w:rsid w:val="000F7D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7DF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7DF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7D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7D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DF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DFE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DB0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2037</Words>
  <Characters>11613</Characters>
  <Application>Microsoft Macintosh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Warlick</dc:creator>
  <cp:keywords/>
  <dc:description/>
  <cp:lastModifiedBy>Microsoft Office User</cp:lastModifiedBy>
  <cp:revision>7</cp:revision>
  <dcterms:created xsi:type="dcterms:W3CDTF">2018-08-07T20:55:00Z</dcterms:created>
  <dcterms:modified xsi:type="dcterms:W3CDTF">2018-08-13T17:41:00Z</dcterms:modified>
</cp:coreProperties>
</file>